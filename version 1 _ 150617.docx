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C0A4F5" w14:textId="77777777" w:rsidR="00DE0CD5" w:rsidRPr="005F6B3A" w:rsidRDefault="00DE0CD5" w:rsidP="00DE0CD5">
      <w:pPr>
        <w:rPr>
          <w:b/>
          <w:sz w:val="26"/>
          <w:szCs w:val="26"/>
          <w:u w:val="single"/>
          <w:lang w:val="en-US"/>
        </w:rPr>
      </w:pPr>
      <w:r w:rsidRPr="005F6B3A">
        <w:rPr>
          <w:b/>
          <w:sz w:val="26"/>
          <w:szCs w:val="26"/>
          <w:u w:val="single"/>
          <w:lang w:val="en-US"/>
        </w:rPr>
        <w:t xml:space="preserve">Anaphylaxis in </w:t>
      </w:r>
      <w:r w:rsidR="00BD7D92" w:rsidRPr="00BD7D92">
        <w:rPr>
          <w:b/>
          <w:sz w:val="26"/>
          <w:szCs w:val="26"/>
          <w:highlight w:val="yellow"/>
          <w:u w:val="single"/>
          <w:lang w:val="en-US"/>
        </w:rPr>
        <w:t>1165</w:t>
      </w:r>
      <w:r w:rsidR="00BD7D92" w:rsidRPr="00BD7D92">
        <w:rPr>
          <w:b/>
          <w:sz w:val="26"/>
          <w:szCs w:val="26"/>
          <w:u w:val="single"/>
          <w:lang w:val="en-US"/>
        </w:rPr>
        <w:t xml:space="preserve"> </w:t>
      </w:r>
      <w:r w:rsidRPr="005F6B3A">
        <w:rPr>
          <w:b/>
          <w:sz w:val="26"/>
          <w:szCs w:val="26"/>
          <w:u w:val="single"/>
          <w:lang w:val="en-US"/>
        </w:rPr>
        <w:t>patients aged 65 or more</w:t>
      </w:r>
      <w:r w:rsidR="0029724B">
        <w:rPr>
          <w:b/>
          <w:sz w:val="26"/>
          <w:szCs w:val="26"/>
          <w:u w:val="single"/>
          <w:lang w:val="en-US"/>
        </w:rPr>
        <w:t>:</w:t>
      </w:r>
      <w:r w:rsidRPr="005F6B3A">
        <w:rPr>
          <w:b/>
          <w:sz w:val="26"/>
          <w:szCs w:val="26"/>
          <w:u w:val="single"/>
          <w:lang w:val="en-US"/>
        </w:rPr>
        <w:t xml:space="preserve"> Data from </w:t>
      </w:r>
      <w:r w:rsidR="0029724B">
        <w:rPr>
          <w:b/>
          <w:sz w:val="26"/>
          <w:szCs w:val="26"/>
          <w:u w:val="single"/>
          <w:lang w:val="en-US"/>
        </w:rPr>
        <w:t>European Anaphylaxis Registry</w:t>
      </w:r>
    </w:p>
    <w:p w14:paraId="5E85048C" w14:textId="77777777" w:rsidR="00DE0CD5" w:rsidRPr="00127B4D" w:rsidRDefault="00DE0CD5" w:rsidP="00DE0CD5">
      <w:pPr>
        <w:rPr>
          <w:b/>
          <w:sz w:val="24"/>
          <w:szCs w:val="24"/>
          <w:u w:val="single"/>
          <w:lang w:val="en-US"/>
        </w:rPr>
      </w:pPr>
    </w:p>
    <w:p w14:paraId="300C5BE2" w14:textId="77777777" w:rsidR="00DE0CD5" w:rsidRPr="00127B4D" w:rsidRDefault="00DE0CD5" w:rsidP="00DE0CD5">
      <w:pPr>
        <w:rPr>
          <w:sz w:val="24"/>
          <w:szCs w:val="24"/>
        </w:rPr>
      </w:pPr>
      <w:r w:rsidRPr="00127B4D">
        <w:rPr>
          <w:sz w:val="24"/>
          <w:szCs w:val="24"/>
        </w:rPr>
        <w:t>Authors</w:t>
      </w:r>
    </w:p>
    <w:p w14:paraId="652DAB97" w14:textId="2BBA01A9" w:rsidR="00DE0CD5" w:rsidRPr="00127B4D" w:rsidRDefault="00DE0CD5" w:rsidP="00DE0CD5">
      <w:pPr>
        <w:rPr>
          <w:sz w:val="24"/>
          <w:szCs w:val="24"/>
        </w:rPr>
      </w:pPr>
      <w:r w:rsidRPr="00127B4D">
        <w:rPr>
          <w:sz w:val="24"/>
          <w:szCs w:val="24"/>
        </w:rPr>
        <w:t>Stefanie Aurich 1</w:t>
      </w:r>
      <w:r w:rsidR="00CC50D4">
        <w:rPr>
          <w:sz w:val="24"/>
          <w:szCs w:val="24"/>
        </w:rPr>
        <w:t>*</w:t>
      </w:r>
    </w:p>
    <w:p w14:paraId="241CAC6E" w14:textId="0062C4F8" w:rsidR="00DE0CD5" w:rsidRPr="00127B4D" w:rsidRDefault="00DE0CD5" w:rsidP="00DE0CD5">
      <w:pPr>
        <w:rPr>
          <w:sz w:val="24"/>
          <w:szCs w:val="24"/>
        </w:rPr>
      </w:pPr>
      <w:r w:rsidRPr="00127B4D">
        <w:rPr>
          <w:sz w:val="24"/>
          <w:szCs w:val="24"/>
        </w:rPr>
        <w:t>Sabine Dölle 2</w:t>
      </w:r>
      <w:r w:rsidR="00CC50D4">
        <w:rPr>
          <w:sz w:val="24"/>
          <w:szCs w:val="24"/>
        </w:rPr>
        <w:t>*</w:t>
      </w:r>
    </w:p>
    <w:p w14:paraId="7B0FB300" w14:textId="4A619A30" w:rsidR="00DE0CD5" w:rsidRPr="00127B4D" w:rsidRDefault="00DE0CD5" w:rsidP="00DE0CD5">
      <w:pPr>
        <w:rPr>
          <w:sz w:val="24"/>
          <w:szCs w:val="24"/>
        </w:rPr>
      </w:pPr>
      <w:commentRangeStart w:id="0"/>
      <w:del w:id="1" w:author="Dölle, Sabine" w:date="2017-08-17T09:33:00Z">
        <w:r w:rsidRPr="00127B4D" w:rsidDel="00B06BB3">
          <w:rPr>
            <w:sz w:val="24"/>
            <w:szCs w:val="24"/>
          </w:rPr>
          <w:delText>Linus B Grabenhenrich</w:delText>
        </w:r>
      </w:del>
      <w:ins w:id="2" w:author="Dölle, Sabine" w:date="2017-08-17T09:33:00Z">
        <w:r w:rsidR="00B06BB3">
          <w:rPr>
            <w:sz w:val="24"/>
            <w:szCs w:val="24"/>
          </w:rPr>
          <w:t xml:space="preserve">involvierter </w:t>
        </w:r>
      </w:ins>
      <w:ins w:id="3" w:author="Dölle, Sabine" w:date="2017-08-17T09:34:00Z">
        <w:r w:rsidR="00B06BB3">
          <w:rPr>
            <w:sz w:val="24"/>
            <w:szCs w:val="24"/>
          </w:rPr>
          <w:t>Statistiker</w:t>
        </w:r>
      </w:ins>
      <w:bookmarkStart w:id="4" w:name="_GoBack"/>
      <w:bookmarkEnd w:id="4"/>
      <w:r w:rsidRPr="00127B4D">
        <w:rPr>
          <w:sz w:val="24"/>
          <w:szCs w:val="24"/>
        </w:rPr>
        <w:t xml:space="preserve"> 3</w:t>
      </w:r>
    </w:p>
    <w:p w14:paraId="24530C4D" w14:textId="77777777" w:rsidR="00DE0CD5" w:rsidRPr="00127B4D" w:rsidRDefault="000611A9" w:rsidP="00DE0CD5">
      <w:pPr>
        <w:rPr>
          <w:sz w:val="24"/>
          <w:szCs w:val="24"/>
        </w:rPr>
      </w:pPr>
      <w:r>
        <w:rPr>
          <w:sz w:val="24"/>
          <w:szCs w:val="24"/>
        </w:rPr>
        <w:t xml:space="preserve">Claudia </w:t>
      </w:r>
      <w:r w:rsidR="00DE0CD5" w:rsidRPr="00127B4D">
        <w:rPr>
          <w:sz w:val="24"/>
          <w:szCs w:val="24"/>
        </w:rPr>
        <w:t>Pföhler 4</w:t>
      </w:r>
    </w:p>
    <w:p w14:paraId="210B9ED8" w14:textId="77777777" w:rsidR="00DE0CD5" w:rsidRPr="00127B4D" w:rsidRDefault="00DE0CD5" w:rsidP="00DE0CD5">
      <w:pPr>
        <w:rPr>
          <w:sz w:val="24"/>
          <w:szCs w:val="24"/>
        </w:rPr>
      </w:pPr>
      <w:r w:rsidRPr="00127B4D">
        <w:rPr>
          <w:sz w:val="24"/>
          <w:szCs w:val="24"/>
        </w:rPr>
        <w:t>Franziska Ruëff 5</w:t>
      </w:r>
    </w:p>
    <w:p w14:paraId="55D99923" w14:textId="77777777" w:rsidR="00DE0CD5" w:rsidRPr="00127B4D" w:rsidRDefault="00DE0CD5" w:rsidP="00DE0CD5">
      <w:pPr>
        <w:rPr>
          <w:sz w:val="24"/>
          <w:szCs w:val="24"/>
        </w:rPr>
      </w:pPr>
      <w:r w:rsidRPr="00127B4D">
        <w:rPr>
          <w:sz w:val="24"/>
          <w:szCs w:val="24"/>
        </w:rPr>
        <w:t>Katrin Scherer 6</w:t>
      </w:r>
      <w:commentRangeEnd w:id="0"/>
      <w:r w:rsidR="00CC50D4">
        <w:rPr>
          <w:rStyle w:val="Kommentarzeichen"/>
        </w:rPr>
        <w:commentReference w:id="0"/>
      </w:r>
    </w:p>
    <w:p w14:paraId="17D4B74C" w14:textId="77777777" w:rsidR="00DE0CD5" w:rsidRPr="00EE6A63" w:rsidRDefault="00DE0CD5" w:rsidP="00DE0CD5">
      <w:pPr>
        <w:rPr>
          <w:sz w:val="24"/>
          <w:szCs w:val="24"/>
          <w:lang w:val="en-US"/>
        </w:rPr>
      </w:pPr>
      <w:r w:rsidRPr="00EE6A63">
        <w:rPr>
          <w:sz w:val="24"/>
          <w:szCs w:val="24"/>
          <w:lang w:val="en-US"/>
        </w:rPr>
        <w:t>Margitta Worm 2</w:t>
      </w:r>
    </w:p>
    <w:p w14:paraId="5688A172" w14:textId="77777777" w:rsidR="00DE0CD5" w:rsidRPr="00EE6A63" w:rsidRDefault="00DE0CD5" w:rsidP="00DE0CD5">
      <w:pPr>
        <w:rPr>
          <w:sz w:val="24"/>
          <w:szCs w:val="24"/>
          <w:lang w:val="en-US"/>
        </w:rPr>
      </w:pPr>
      <w:r w:rsidRPr="00EE6A63">
        <w:rPr>
          <w:sz w:val="24"/>
          <w:szCs w:val="24"/>
          <w:lang w:val="en-US"/>
        </w:rPr>
        <w:t>Regina Treudler 1</w:t>
      </w:r>
    </w:p>
    <w:p w14:paraId="52A66D27" w14:textId="77777777" w:rsidR="00DE0CD5" w:rsidRPr="00127B4D" w:rsidRDefault="00DE0CD5" w:rsidP="00DE0CD5">
      <w:pPr>
        <w:rPr>
          <w:sz w:val="24"/>
          <w:szCs w:val="24"/>
          <w:lang w:val="en-US"/>
        </w:rPr>
      </w:pPr>
      <w:r w:rsidRPr="00127B4D">
        <w:rPr>
          <w:sz w:val="24"/>
          <w:szCs w:val="24"/>
          <w:lang w:val="en-US"/>
        </w:rPr>
        <w:t>Network for Online Registration of Anaphylaxis (NORA)7</w:t>
      </w:r>
    </w:p>
    <w:p w14:paraId="55B649BB" w14:textId="7D63F913" w:rsidR="00DE0CD5" w:rsidRPr="00127B4D" w:rsidRDefault="00CC50D4" w:rsidP="00DE0CD5">
      <w:pPr>
        <w:rPr>
          <w:sz w:val="24"/>
          <w:szCs w:val="24"/>
          <w:lang w:val="en-US"/>
        </w:rPr>
      </w:pPr>
      <w:r>
        <w:rPr>
          <w:sz w:val="24"/>
          <w:szCs w:val="24"/>
          <w:lang w:val="en-US"/>
        </w:rPr>
        <w:t>*Both authors contribute equally to this work.</w:t>
      </w:r>
    </w:p>
    <w:p w14:paraId="4D377F99" w14:textId="77777777" w:rsidR="00DE0CD5" w:rsidRPr="00127B4D" w:rsidRDefault="00DE0CD5" w:rsidP="00DE0CD5">
      <w:pPr>
        <w:rPr>
          <w:sz w:val="24"/>
          <w:szCs w:val="24"/>
          <w:u w:val="single"/>
          <w:lang w:val="en-US"/>
        </w:rPr>
      </w:pPr>
      <w:r w:rsidRPr="00127B4D">
        <w:rPr>
          <w:sz w:val="24"/>
          <w:szCs w:val="24"/>
          <w:u w:val="single"/>
          <w:lang w:val="en-US"/>
        </w:rPr>
        <w:t>Affil</w:t>
      </w:r>
      <w:r w:rsidR="005F6B3A">
        <w:rPr>
          <w:sz w:val="24"/>
          <w:szCs w:val="24"/>
          <w:u w:val="single"/>
          <w:lang w:val="en-US"/>
        </w:rPr>
        <w:t>i</w:t>
      </w:r>
      <w:r w:rsidRPr="00127B4D">
        <w:rPr>
          <w:sz w:val="24"/>
          <w:szCs w:val="24"/>
          <w:u w:val="single"/>
          <w:lang w:val="en-US"/>
        </w:rPr>
        <w:t>ations</w:t>
      </w:r>
    </w:p>
    <w:p w14:paraId="6526E34D" w14:textId="77777777" w:rsidR="00DE0CD5" w:rsidRPr="00127B4D" w:rsidRDefault="00DE0CD5" w:rsidP="00DE0CD5">
      <w:pPr>
        <w:rPr>
          <w:sz w:val="24"/>
          <w:szCs w:val="24"/>
          <w:lang w:val="en-US"/>
        </w:rPr>
      </w:pPr>
      <w:r w:rsidRPr="00127B4D">
        <w:rPr>
          <w:sz w:val="24"/>
          <w:szCs w:val="24"/>
          <w:lang w:val="en-US"/>
        </w:rPr>
        <w:t>1 Dpt. of Dermatology, Venereology and Allergology, LICA - Comprehensive Allergy Center, University Hospital, Leipzig, Germany</w:t>
      </w:r>
    </w:p>
    <w:p w14:paraId="1FEAEF32" w14:textId="77777777" w:rsidR="00DE0CD5" w:rsidRPr="00127B4D" w:rsidRDefault="00DE0CD5" w:rsidP="00DE0CD5">
      <w:pPr>
        <w:rPr>
          <w:sz w:val="24"/>
          <w:szCs w:val="24"/>
          <w:lang w:val="en-US"/>
        </w:rPr>
      </w:pPr>
      <w:r w:rsidRPr="00127B4D">
        <w:rPr>
          <w:sz w:val="24"/>
          <w:szCs w:val="24"/>
          <w:lang w:val="en-US"/>
        </w:rPr>
        <w:t>2 Comprehensive Allergy Center Charité, Dpt. of Dermatology and Allergology, Charité - Universitätsmedizin Berlin, Germany</w:t>
      </w:r>
    </w:p>
    <w:p w14:paraId="12E70C10" w14:textId="77777777" w:rsidR="00DE0CD5" w:rsidRPr="00127B4D" w:rsidRDefault="00DE0CD5" w:rsidP="00DE0CD5">
      <w:pPr>
        <w:rPr>
          <w:sz w:val="24"/>
          <w:szCs w:val="24"/>
          <w:lang w:val="en-US"/>
        </w:rPr>
      </w:pPr>
      <w:r w:rsidRPr="00127B4D">
        <w:rPr>
          <w:sz w:val="24"/>
          <w:szCs w:val="24"/>
          <w:lang w:val="en-US"/>
        </w:rPr>
        <w:t>3 Institute for Social Medicine, Epidemiology and Health Economics, Charité - Universitätsmedizin Berlin, Germany</w:t>
      </w:r>
    </w:p>
    <w:p w14:paraId="44C66C72" w14:textId="77777777" w:rsidR="00DE0CD5" w:rsidRPr="00127B4D" w:rsidRDefault="00DE0CD5" w:rsidP="00DE0CD5">
      <w:pPr>
        <w:rPr>
          <w:sz w:val="24"/>
          <w:szCs w:val="24"/>
          <w:lang w:val="en-US"/>
        </w:rPr>
      </w:pPr>
      <w:r w:rsidRPr="00127B4D">
        <w:rPr>
          <w:sz w:val="24"/>
          <w:szCs w:val="24"/>
          <w:lang w:val="en-US"/>
        </w:rPr>
        <w:t>4 Dpt. of Dermatology and Allergology, Saarland University Hospital, Homburg, Germany</w:t>
      </w:r>
    </w:p>
    <w:p w14:paraId="0B3B38D2" w14:textId="77777777" w:rsidR="00DE0CD5" w:rsidRPr="00127B4D" w:rsidRDefault="00DE0CD5" w:rsidP="00DE0CD5">
      <w:pPr>
        <w:rPr>
          <w:sz w:val="24"/>
          <w:szCs w:val="24"/>
          <w:lang w:val="en-US"/>
        </w:rPr>
      </w:pPr>
      <w:r w:rsidRPr="00127B4D">
        <w:rPr>
          <w:sz w:val="24"/>
          <w:szCs w:val="24"/>
          <w:lang w:val="en-US"/>
        </w:rPr>
        <w:t>5 Dpt. of Dermatology and Allergology, Ludwig-Maximilians-University, Munich, Germany</w:t>
      </w:r>
    </w:p>
    <w:p w14:paraId="79FF76E0" w14:textId="77777777" w:rsidR="00DE0CD5" w:rsidRPr="00127B4D" w:rsidRDefault="00DE0CD5" w:rsidP="00DE0CD5">
      <w:pPr>
        <w:rPr>
          <w:sz w:val="24"/>
          <w:szCs w:val="24"/>
          <w:lang w:val="en-US"/>
        </w:rPr>
      </w:pPr>
      <w:r w:rsidRPr="00127B4D">
        <w:rPr>
          <w:sz w:val="24"/>
          <w:szCs w:val="24"/>
          <w:lang w:val="en-US"/>
        </w:rPr>
        <w:t>6 Allergy Unit, Dpt. of Dermatology, University Hospital, Basel, Switzerland</w:t>
      </w:r>
    </w:p>
    <w:p w14:paraId="58805E1E" w14:textId="77777777" w:rsidR="00354FCC" w:rsidRPr="00127B4D" w:rsidRDefault="00DE0CD5" w:rsidP="00DE0CD5">
      <w:pPr>
        <w:rPr>
          <w:sz w:val="24"/>
          <w:szCs w:val="24"/>
          <w:lang w:val="en-US"/>
        </w:rPr>
      </w:pPr>
      <w:r w:rsidRPr="00127B4D">
        <w:rPr>
          <w:sz w:val="24"/>
          <w:szCs w:val="24"/>
          <w:lang w:val="en-US"/>
        </w:rPr>
        <w:t xml:space="preserve">7 Participating centers can be found under </w:t>
      </w:r>
      <w:hyperlink r:id="rId7" w:history="1">
        <w:r w:rsidRPr="00127B4D">
          <w:rPr>
            <w:rStyle w:val="Hyperlink"/>
            <w:sz w:val="24"/>
            <w:szCs w:val="24"/>
            <w:lang w:val="en-US"/>
          </w:rPr>
          <w:t>www.anaphylaxie.net</w:t>
        </w:r>
      </w:hyperlink>
    </w:p>
    <w:p w14:paraId="4FA790B8" w14:textId="77777777" w:rsidR="00DE0CD5" w:rsidRPr="00127B4D" w:rsidRDefault="00DE0CD5" w:rsidP="00DE0CD5">
      <w:pPr>
        <w:rPr>
          <w:sz w:val="24"/>
          <w:szCs w:val="24"/>
          <w:lang w:val="en-US"/>
        </w:rPr>
      </w:pPr>
    </w:p>
    <w:p w14:paraId="6A67CB4B" w14:textId="77777777" w:rsidR="00DE0CD5" w:rsidRPr="00127B4D" w:rsidRDefault="00DE0CD5" w:rsidP="00DE0CD5">
      <w:pPr>
        <w:rPr>
          <w:sz w:val="24"/>
          <w:szCs w:val="24"/>
          <w:u w:val="single"/>
          <w:lang w:val="en-US"/>
        </w:rPr>
      </w:pPr>
    </w:p>
    <w:p w14:paraId="2AEEDE07" w14:textId="77777777" w:rsidR="00DE0CD5" w:rsidRPr="00127B4D" w:rsidRDefault="00DE0CD5" w:rsidP="00DE0CD5">
      <w:pPr>
        <w:rPr>
          <w:sz w:val="24"/>
          <w:szCs w:val="24"/>
          <w:u w:val="single"/>
          <w:lang w:val="en-US"/>
        </w:rPr>
      </w:pPr>
    </w:p>
    <w:p w14:paraId="28C88DF5" w14:textId="77777777" w:rsidR="00DE0CD5" w:rsidRPr="00127B4D" w:rsidRDefault="00DE0CD5" w:rsidP="00DE0CD5">
      <w:pPr>
        <w:rPr>
          <w:sz w:val="24"/>
          <w:szCs w:val="24"/>
          <w:u w:val="single"/>
          <w:lang w:val="en-US"/>
        </w:rPr>
      </w:pPr>
      <w:r w:rsidRPr="00127B4D">
        <w:rPr>
          <w:sz w:val="24"/>
          <w:szCs w:val="24"/>
          <w:u w:val="single"/>
          <w:lang w:val="en-US"/>
        </w:rPr>
        <w:lastRenderedPageBreak/>
        <w:t>Corresponding author</w:t>
      </w:r>
    </w:p>
    <w:p w14:paraId="30FABA8F" w14:textId="77777777" w:rsidR="00DE0CD5" w:rsidRPr="00127B4D" w:rsidRDefault="00DE0CD5" w:rsidP="00DE0CD5">
      <w:pPr>
        <w:rPr>
          <w:sz w:val="24"/>
          <w:szCs w:val="24"/>
          <w:lang w:val="en-US"/>
        </w:rPr>
      </w:pPr>
      <w:r w:rsidRPr="00127B4D">
        <w:rPr>
          <w:sz w:val="24"/>
          <w:szCs w:val="24"/>
          <w:lang w:val="en-US"/>
        </w:rPr>
        <w:t>Dr. med. Stefanie Aurich</w:t>
      </w:r>
    </w:p>
    <w:p w14:paraId="1DD3CF87" w14:textId="77777777" w:rsidR="00DE0CD5" w:rsidRPr="00127B4D" w:rsidRDefault="00DE0CD5" w:rsidP="00DE0CD5">
      <w:pPr>
        <w:rPr>
          <w:sz w:val="24"/>
          <w:szCs w:val="24"/>
        </w:rPr>
      </w:pPr>
      <w:r w:rsidRPr="00127B4D">
        <w:rPr>
          <w:sz w:val="24"/>
          <w:szCs w:val="24"/>
        </w:rPr>
        <w:t xml:space="preserve">Universitätsmedizin Leipzig </w:t>
      </w:r>
    </w:p>
    <w:p w14:paraId="61CD1DC5" w14:textId="77777777" w:rsidR="00DE0CD5" w:rsidRPr="00127B4D" w:rsidRDefault="00DE0CD5" w:rsidP="00DE0CD5">
      <w:pPr>
        <w:rPr>
          <w:sz w:val="24"/>
          <w:szCs w:val="24"/>
        </w:rPr>
      </w:pPr>
      <w:r w:rsidRPr="00127B4D">
        <w:rPr>
          <w:sz w:val="24"/>
          <w:szCs w:val="24"/>
        </w:rPr>
        <w:t xml:space="preserve">Klinik für Dermatologie, Venerologie und Allergologie </w:t>
      </w:r>
    </w:p>
    <w:p w14:paraId="14FC0375" w14:textId="77777777" w:rsidR="00DE0CD5" w:rsidRPr="00127B4D" w:rsidRDefault="00DE0CD5" w:rsidP="00DE0CD5">
      <w:pPr>
        <w:rPr>
          <w:sz w:val="24"/>
          <w:szCs w:val="24"/>
        </w:rPr>
      </w:pPr>
      <w:r w:rsidRPr="00127B4D">
        <w:rPr>
          <w:sz w:val="24"/>
          <w:szCs w:val="24"/>
        </w:rPr>
        <w:t>Ph.-Rosenthal-Str. 23</w:t>
      </w:r>
    </w:p>
    <w:p w14:paraId="231D60C5" w14:textId="77777777" w:rsidR="00DE0CD5" w:rsidRPr="00796744" w:rsidRDefault="00DE0CD5" w:rsidP="00DE0CD5">
      <w:pPr>
        <w:rPr>
          <w:sz w:val="24"/>
          <w:szCs w:val="24"/>
        </w:rPr>
      </w:pPr>
      <w:r w:rsidRPr="00796744">
        <w:rPr>
          <w:sz w:val="24"/>
          <w:szCs w:val="24"/>
        </w:rPr>
        <w:t>04103 Leipzig</w:t>
      </w:r>
    </w:p>
    <w:p w14:paraId="3916210F" w14:textId="77777777" w:rsidR="00DE0CD5" w:rsidRPr="00796744" w:rsidRDefault="00DE0CD5" w:rsidP="00DE0CD5">
      <w:pPr>
        <w:rPr>
          <w:sz w:val="24"/>
          <w:szCs w:val="24"/>
        </w:rPr>
      </w:pPr>
      <w:r w:rsidRPr="00796744">
        <w:rPr>
          <w:sz w:val="24"/>
          <w:szCs w:val="24"/>
        </w:rPr>
        <w:t>Tel.: 0049341/9718600</w:t>
      </w:r>
    </w:p>
    <w:p w14:paraId="20FF1ED5" w14:textId="77777777" w:rsidR="00DE0CD5" w:rsidRDefault="00DE0CD5" w:rsidP="00DE0CD5">
      <w:pPr>
        <w:rPr>
          <w:sz w:val="24"/>
          <w:szCs w:val="24"/>
          <w:lang w:val="en-US"/>
        </w:rPr>
      </w:pPr>
      <w:r w:rsidRPr="00127B4D">
        <w:rPr>
          <w:sz w:val="24"/>
          <w:szCs w:val="24"/>
          <w:lang w:val="en-US"/>
        </w:rPr>
        <w:t>Fax: 0049341/9718609</w:t>
      </w:r>
    </w:p>
    <w:p w14:paraId="764E97CF" w14:textId="77777777" w:rsidR="00F8601B" w:rsidRPr="00F8601B" w:rsidRDefault="00F8601B" w:rsidP="00F8601B">
      <w:pPr>
        <w:rPr>
          <w:sz w:val="24"/>
          <w:szCs w:val="24"/>
          <w:lang w:val="en-US"/>
        </w:rPr>
      </w:pPr>
      <w:r>
        <w:rPr>
          <w:sz w:val="24"/>
          <w:szCs w:val="24"/>
          <w:lang w:val="en-US"/>
        </w:rPr>
        <w:t xml:space="preserve">Mail: </w:t>
      </w:r>
      <w:r w:rsidRPr="00F8601B">
        <w:rPr>
          <w:sz w:val="24"/>
          <w:szCs w:val="24"/>
          <w:lang w:val="en-US"/>
        </w:rPr>
        <w:t>Stefanie.Aurich@uniklinik-leipzig.de</w:t>
      </w:r>
    </w:p>
    <w:p w14:paraId="4022D683" w14:textId="77777777" w:rsidR="00DE0CD5" w:rsidRPr="00127B4D" w:rsidRDefault="00DE0CD5" w:rsidP="00DE0CD5">
      <w:pPr>
        <w:rPr>
          <w:sz w:val="24"/>
          <w:szCs w:val="24"/>
          <w:lang w:val="en-US"/>
        </w:rPr>
      </w:pPr>
    </w:p>
    <w:p w14:paraId="138C323D" w14:textId="77777777" w:rsidR="00DE0CD5" w:rsidRPr="00127B4D" w:rsidRDefault="00DE0CD5" w:rsidP="00DE0CD5">
      <w:pPr>
        <w:rPr>
          <w:sz w:val="24"/>
          <w:szCs w:val="24"/>
          <w:lang w:val="en-US"/>
        </w:rPr>
      </w:pPr>
    </w:p>
    <w:p w14:paraId="04700F0D" w14:textId="77777777" w:rsidR="00DE0CD5" w:rsidRPr="00127B4D" w:rsidRDefault="00DE0CD5" w:rsidP="00DE0CD5">
      <w:pPr>
        <w:rPr>
          <w:sz w:val="24"/>
          <w:szCs w:val="24"/>
          <w:u w:val="single"/>
          <w:lang w:val="en-US"/>
        </w:rPr>
      </w:pPr>
      <w:r w:rsidRPr="00127B4D">
        <w:rPr>
          <w:sz w:val="24"/>
          <w:szCs w:val="24"/>
          <w:u w:val="single"/>
          <w:lang w:val="en-US"/>
        </w:rPr>
        <w:t>Funding/supporting grants</w:t>
      </w:r>
    </w:p>
    <w:p w14:paraId="59FE24BC" w14:textId="77777777" w:rsidR="00F8601B" w:rsidRDefault="00F8601B" w:rsidP="00DE0CD5">
      <w:pPr>
        <w:rPr>
          <w:sz w:val="24"/>
          <w:szCs w:val="24"/>
          <w:lang w:val="en-US"/>
        </w:rPr>
      </w:pPr>
      <w:r w:rsidRPr="00F8601B">
        <w:rPr>
          <w:sz w:val="24"/>
          <w:szCs w:val="24"/>
          <w:lang w:val="en-US"/>
        </w:rPr>
        <w:t xml:space="preserve">The European Anaphylaxis Registry was supported by the Network for Online-Registration of Anaphylaxis NORA e. V. </w:t>
      </w:r>
      <w:r>
        <w:rPr>
          <w:sz w:val="24"/>
          <w:szCs w:val="24"/>
          <w:lang w:val="en-US"/>
        </w:rPr>
        <w:t xml:space="preserve"> </w:t>
      </w:r>
      <w:commentRangeStart w:id="5"/>
      <w:r w:rsidRPr="00F8601B">
        <w:rPr>
          <w:sz w:val="24"/>
          <w:szCs w:val="24"/>
          <w:highlight w:val="yellow"/>
          <w:lang w:val="en-US"/>
        </w:rPr>
        <w:t>…</w:t>
      </w:r>
      <w:commentRangeEnd w:id="5"/>
      <w:r w:rsidR="00CF47AA">
        <w:rPr>
          <w:rStyle w:val="Kommentarzeichen"/>
        </w:rPr>
        <w:commentReference w:id="5"/>
      </w:r>
    </w:p>
    <w:p w14:paraId="05D43749" w14:textId="77777777" w:rsidR="00DE0CD5" w:rsidRPr="00127B4D" w:rsidRDefault="00DE0CD5" w:rsidP="00DE0CD5">
      <w:pPr>
        <w:rPr>
          <w:sz w:val="24"/>
          <w:szCs w:val="24"/>
          <w:lang w:val="en-US"/>
        </w:rPr>
      </w:pPr>
      <w:r w:rsidRPr="00127B4D">
        <w:rPr>
          <w:sz w:val="24"/>
          <w:szCs w:val="24"/>
          <w:lang w:val="en-US"/>
        </w:rPr>
        <w:t>The funders had no role in the design, management, data collection, analysis or interpretation of the</w:t>
      </w:r>
      <w:r w:rsidR="005F6B3A">
        <w:rPr>
          <w:sz w:val="24"/>
          <w:szCs w:val="24"/>
          <w:lang w:val="en-US"/>
        </w:rPr>
        <w:t xml:space="preserve"> </w:t>
      </w:r>
      <w:r w:rsidRPr="00127B4D">
        <w:rPr>
          <w:sz w:val="24"/>
          <w:szCs w:val="24"/>
          <w:lang w:val="en-US"/>
        </w:rPr>
        <w:t>data; in the writing of the manuscript; or in the decision to submit for publication.</w:t>
      </w:r>
      <w:r w:rsidRPr="00127B4D">
        <w:rPr>
          <w:sz w:val="24"/>
          <w:szCs w:val="24"/>
          <w:lang w:val="en-US"/>
        </w:rPr>
        <w:br w:type="page"/>
      </w:r>
    </w:p>
    <w:p w14:paraId="3959B014" w14:textId="77777777" w:rsidR="00DE0CD5" w:rsidRPr="00127B4D" w:rsidRDefault="00DE0CD5" w:rsidP="00DE0CD5">
      <w:pPr>
        <w:rPr>
          <w:b/>
          <w:sz w:val="24"/>
          <w:szCs w:val="24"/>
          <w:lang w:val="en-US"/>
        </w:rPr>
      </w:pPr>
      <w:commentRangeStart w:id="6"/>
      <w:r w:rsidRPr="00127B4D">
        <w:rPr>
          <w:b/>
          <w:sz w:val="24"/>
          <w:szCs w:val="24"/>
          <w:lang w:val="en-US"/>
        </w:rPr>
        <w:lastRenderedPageBreak/>
        <w:t>Abstract</w:t>
      </w:r>
      <w:commentRangeEnd w:id="6"/>
      <w:r w:rsidR="00796744">
        <w:rPr>
          <w:rStyle w:val="Kommentarzeichen"/>
        </w:rPr>
        <w:commentReference w:id="6"/>
      </w:r>
    </w:p>
    <w:p w14:paraId="40C4D0D3" w14:textId="77777777" w:rsidR="00F8601B" w:rsidRPr="00B47AD8" w:rsidRDefault="00F8601B" w:rsidP="00F8601B">
      <w:pPr>
        <w:autoSpaceDE w:val="0"/>
        <w:autoSpaceDN w:val="0"/>
        <w:adjustRightInd w:val="0"/>
        <w:spacing w:after="0" w:line="360" w:lineRule="auto"/>
        <w:rPr>
          <w:rFonts w:cstheme="minorHAnsi"/>
          <w:sz w:val="24"/>
          <w:szCs w:val="24"/>
          <w:highlight w:val="yellow"/>
          <w:lang w:val="en-US"/>
        </w:rPr>
      </w:pPr>
      <w:r w:rsidRPr="00B47AD8">
        <w:rPr>
          <w:rFonts w:cstheme="minorHAnsi"/>
          <w:iCs/>
          <w:sz w:val="24"/>
          <w:szCs w:val="24"/>
          <w:highlight w:val="yellow"/>
          <w:u w:val="single"/>
          <w:lang w:val="en-US"/>
        </w:rPr>
        <w:t>Background and aim:</w:t>
      </w:r>
      <w:r w:rsidRPr="00B47AD8">
        <w:rPr>
          <w:rFonts w:cstheme="minorHAnsi"/>
          <w:iCs/>
          <w:sz w:val="24"/>
          <w:szCs w:val="24"/>
          <w:highlight w:val="yellow"/>
          <w:lang w:val="en-US"/>
        </w:rPr>
        <w:t xml:space="preserve"> Anaphylaxis in children and adults differs with regard to elicitors and clinical picture. Little is known about anaphylaxis in elderly patients. </w:t>
      </w:r>
      <w:r w:rsidRPr="00B47AD8">
        <w:rPr>
          <w:rFonts w:cstheme="minorHAnsi"/>
          <w:sz w:val="24"/>
          <w:szCs w:val="24"/>
          <w:highlight w:val="yellow"/>
          <w:lang w:val="en-US"/>
        </w:rPr>
        <w:t xml:space="preserve">We aimed at characterizing typical features of anaphylaxis in this group of patients. </w:t>
      </w:r>
    </w:p>
    <w:p w14:paraId="598BF529" w14:textId="77777777" w:rsidR="00F8601B" w:rsidRPr="00B47AD8" w:rsidRDefault="00F8601B" w:rsidP="00F8601B">
      <w:pPr>
        <w:autoSpaceDE w:val="0"/>
        <w:autoSpaceDN w:val="0"/>
        <w:adjustRightInd w:val="0"/>
        <w:spacing w:after="0" w:line="360" w:lineRule="auto"/>
        <w:rPr>
          <w:rFonts w:cstheme="minorHAnsi"/>
          <w:sz w:val="24"/>
          <w:szCs w:val="24"/>
          <w:highlight w:val="yellow"/>
          <w:lang w:val="en-US"/>
        </w:rPr>
      </w:pPr>
      <w:r w:rsidRPr="00B47AD8">
        <w:rPr>
          <w:rFonts w:cstheme="minorHAnsi"/>
          <w:iCs/>
          <w:sz w:val="24"/>
          <w:szCs w:val="24"/>
          <w:highlight w:val="yellow"/>
          <w:u w:val="single"/>
          <w:lang w:val="en-US"/>
        </w:rPr>
        <w:t>Methods:</w:t>
      </w:r>
      <w:r w:rsidRPr="00B47AD8">
        <w:rPr>
          <w:rFonts w:cstheme="minorHAnsi"/>
          <w:i/>
          <w:iCs/>
          <w:sz w:val="24"/>
          <w:szCs w:val="24"/>
          <w:highlight w:val="yellow"/>
          <w:lang w:val="en-US"/>
        </w:rPr>
        <w:t xml:space="preserve"> </w:t>
      </w:r>
      <w:r w:rsidRPr="00B47AD8">
        <w:rPr>
          <w:rFonts w:cstheme="minorHAnsi"/>
          <w:iCs/>
          <w:sz w:val="24"/>
          <w:szCs w:val="24"/>
          <w:highlight w:val="yellow"/>
          <w:lang w:val="en-US"/>
        </w:rPr>
        <w:t>Data from</w:t>
      </w:r>
      <w:r w:rsidRPr="00B47AD8">
        <w:rPr>
          <w:rFonts w:cstheme="minorHAnsi"/>
          <w:i/>
          <w:iCs/>
          <w:sz w:val="24"/>
          <w:szCs w:val="24"/>
          <w:highlight w:val="yellow"/>
          <w:lang w:val="en-US"/>
        </w:rPr>
        <w:t xml:space="preserve"> </w:t>
      </w:r>
      <w:r w:rsidRPr="00B47AD8">
        <w:rPr>
          <w:rFonts w:cstheme="minorHAnsi"/>
          <w:sz w:val="24"/>
          <w:szCs w:val="24"/>
          <w:highlight w:val="yellow"/>
          <w:lang w:val="en-US"/>
        </w:rPr>
        <w:t xml:space="preserve">the Network for Online Registration of Anaphylaxis (NORA) were analyzed for </w:t>
      </w:r>
      <w:r w:rsidR="00B47AD8" w:rsidRPr="00B47AD8">
        <w:rPr>
          <w:rFonts w:cstheme="minorHAnsi"/>
          <w:sz w:val="24"/>
          <w:szCs w:val="24"/>
          <w:highlight w:val="yellow"/>
          <w:lang w:val="en-US"/>
        </w:rPr>
        <w:t>Europe</w:t>
      </w:r>
      <w:r w:rsidRPr="00B47AD8">
        <w:rPr>
          <w:rFonts w:cstheme="minorHAnsi"/>
          <w:sz w:val="24"/>
          <w:szCs w:val="24"/>
          <w:highlight w:val="yellow"/>
          <w:lang w:val="en-US"/>
        </w:rPr>
        <w:t>. We compared data from patients aged ≥</w:t>
      </w:r>
      <w:r w:rsidR="001D1F82" w:rsidRPr="00B47AD8">
        <w:rPr>
          <w:rFonts w:cstheme="minorHAnsi"/>
          <w:sz w:val="24"/>
          <w:szCs w:val="24"/>
          <w:highlight w:val="yellow"/>
          <w:lang w:val="en-US"/>
        </w:rPr>
        <w:t xml:space="preserve"> </w:t>
      </w:r>
      <w:r w:rsidRPr="00B47AD8">
        <w:rPr>
          <w:rFonts w:cstheme="minorHAnsi"/>
          <w:sz w:val="24"/>
          <w:szCs w:val="24"/>
          <w:highlight w:val="yellow"/>
          <w:lang w:val="en-US"/>
        </w:rPr>
        <w:t>65 (elderly) with data from patients aged 18-</w:t>
      </w:r>
      <w:r w:rsidR="001D1F82" w:rsidRPr="00B47AD8">
        <w:rPr>
          <w:rFonts w:cstheme="minorHAnsi"/>
          <w:sz w:val="24"/>
          <w:szCs w:val="24"/>
          <w:highlight w:val="yellow"/>
          <w:lang w:val="en-US"/>
        </w:rPr>
        <w:t>40</w:t>
      </w:r>
      <w:r w:rsidRPr="00B47AD8">
        <w:rPr>
          <w:rFonts w:cstheme="minorHAnsi"/>
          <w:sz w:val="24"/>
          <w:szCs w:val="24"/>
          <w:highlight w:val="yellow"/>
          <w:lang w:val="en-US"/>
        </w:rPr>
        <w:t xml:space="preserve"> (</w:t>
      </w:r>
      <w:r w:rsidR="001D1F82" w:rsidRPr="00B47AD8">
        <w:rPr>
          <w:rFonts w:cstheme="minorHAnsi"/>
          <w:sz w:val="24"/>
          <w:szCs w:val="24"/>
          <w:highlight w:val="yellow"/>
          <w:lang w:val="en-US"/>
        </w:rPr>
        <w:t>younger</w:t>
      </w:r>
      <w:r w:rsidRPr="00B47AD8">
        <w:rPr>
          <w:rFonts w:cstheme="minorHAnsi"/>
          <w:sz w:val="24"/>
          <w:szCs w:val="24"/>
          <w:highlight w:val="yellow"/>
          <w:lang w:val="en-US"/>
        </w:rPr>
        <w:t xml:space="preserve"> adult group)</w:t>
      </w:r>
      <w:r w:rsidR="001D1F82" w:rsidRPr="00B47AD8">
        <w:rPr>
          <w:rFonts w:cstheme="minorHAnsi"/>
          <w:sz w:val="24"/>
          <w:szCs w:val="24"/>
          <w:highlight w:val="yellow"/>
          <w:lang w:val="en-US"/>
        </w:rPr>
        <w:t xml:space="preserve"> and patients aged ≥</w:t>
      </w:r>
      <w:r w:rsidR="00B47AD8" w:rsidRPr="00B47AD8">
        <w:rPr>
          <w:rFonts w:cstheme="minorHAnsi"/>
          <w:sz w:val="24"/>
          <w:szCs w:val="24"/>
          <w:highlight w:val="yellow"/>
          <w:lang w:val="en-US"/>
        </w:rPr>
        <w:t>41-6</w:t>
      </w:r>
      <w:r w:rsidR="001D1F82" w:rsidRPr="00B47AD8">
        <w:rPr>
          <w:rFonts w:cstheme="minorHAnsi"/>
          <w:sz w:val="24"/>
          <w:szCs w:val="24"/>
          <w:highlight w:val="yellow"/>
          <w:lang w:val="en-US"/>
        </w:rPr>
        <w:t>4</w:t>
      </w:r>
      <w:r w:rsidRPr="00B47AD8">
        <w:rPr>
          <w:rFonts w:cstheme="minorHAnsi"/>
          <w:sz w:val="24"/>
          <w:szCs w:val="24"/>
          <w:highlight w:val="yellow"/>
          <w:lang w:val="en-US"/>
        </w:rPr>
        <w:t xml:space="preserve"> in terms of elicitors, clinical symptoms, comorbidities and emergency treatment. </w:t>
      </w:r>
    </w:p>
    <w:p w14:paraId="6948FCCF" w14:textId="77777777" w:rsidR="00F8601B" w:rsidRPr="00B47AD8" w:rsidRDefault="00F8601B" w:rsidP="00F8601B">
      <w:pPr>
        <w:autoSpaceDE w:val="0"/>
        <w:autoSpaceDN w:val="0"/>
        <w:adjustRightInd w:val="0"/>
        <w:spacing w:after="0" w:line="360" w:lineRule="auto"/>
        <w:rPr>
          <w:rFonts w:cstheme="minorHAnsi"/>
          <w:sz w:val="24"/>
          <w:szCs w:val="24"/>
          <w:highlight w:val="yellow"/>
          <w:lang w:val="en-US"/>
        </w:rPr>
      </w:pPr>
      <w:r w:rsidRPr="00B47AD8">
        <w:rPr>
          <w:rFonts w:cstheme="minorHAnsi"/>
          <w:iCs/>
          <w:sz w:val="24"/>
          <w:szCs w:val="24"/>
          <w:highlight w:val="yellow"/>
          <w:u w:val="single"/>
          <w:lang w:val="en-US"/>
        </w:rPr>
        <w:t>Results:</w:t>
      </w:r>
      <w:r w:rsidRPr="00B47AD8">
        <w:rPr>
          <w:rFonts w:cstheme="minorHAnsi"/>
          <w:i/>
          <w:iCs/>
          <w:sz w:val="24"/>
          <w:szCs w:val="24"/>
          <w:highlight w:val="yellow"/>
          <w:lang w:val="en-US"/>
        </w:rPr>
        <w:t xml:space="preserve"> </w:t>
      </w:r>
      <w:r w:rsidRPr="00B47AD8">
        <w:rPr>
          <w:rFonts w:cstheme="minorHAnsi"/>
          <w:sz w:val="24"/>
          <w:szCs w:val="24"/>
          <w:highlight w:val="yellow"/>
          <w:lang w:val="en-US"/>
        </w:rPr>
        <w:t xml:space="preserve">Between July 2007 and March 2017, anaphylaxis was registered in </w:t>
      </w:r>
      <w:r w:rsidR="001D1F82" w:rsidRPr="00B47AD8">
        <w:rPr>
          <w:rFonts w:cstheme="minorHAnsi"/>
          <w:sz w:val="24"/>
          <w:szCs w:val="24"/>
          <w:highlight w:val="yellow"/>
          <w:lang w:val="en-US"/>
        </w:rPr>
        <w:t xml:space="preserve">1165 </w:t>
      </w:r>
      <w:r w:rsidRPr="00B47AD8">
        <w:rPr>
          <w:rFonts w:cstheme="minorHAnsi"/>
          <w:sz w:val="24"/>
          <w:szCs w:val="24"/>
          <w:highlight w:val="yellow"/>
          <w:lang w:val="en-US"/>
        </w:rPr>
        <w:t>elderly</w:t>
      </w:r>
      <w:r w:rsidR="001D1F82" w:rsidRPr="00B47AD8">
        <w:rPr>
          <w:rFonts w:cstheme="minorHAnsi"/>
          <w:sz w:val="24"/>
          <w:szCs w:val="24"/>
          <w:highlight w:val="yellow"/>
          <w:lang w:val="en-US"/>
        </w:rPr>
        <w:t>,</w:t>
      </w:r>
      <w:r w:rsidRPr="00B47AD8">
        <w:rPr>
          <w:rFonts w:cstheme="minorHAnsi"/>
          <w:sz w:val="24"/>
          <w:szCs w:val="24"/>
          <w:highlight w:val="yellow"/>
          <w:lang w:val="en-US"/>
        </w:rPr>
        <w:t xml:space="preserve"> and 4665 of other adult patients. Insect venom was the most frequent trigger in </w:t>
      </w:r>
      <w:r w:rsidR="00B47AD8" w:rsidRPr="00B47AD8">
        <w:rPr>
          <w:rFonts w:cstheme="minorHAnsi"/>
          <w:sz w:val="24"/>
          <w:szCs w:val="24"/>
          <w:highlight w:val="yellow"/>
          <w:lang w:val="en-US"/>
        </w:rPr>
        <w:t xml:space="preserve">all </w:t>
      </w:r>
      <w:r w:rsidRPr="00B47AD8">
        <w:rPr>
          <w:rFonts w:cstheme="minorHAnsi"/>
          <w:sz w:val="24"/>
          <w:szCs w:val="24"/>
          <w:highlight w:val="yellow"/>
          <w:lang w:val="en-US"/>
        </w:rPr>
        <w:t xml:space="preserve">groups (elderly: 60% vs. adults: 52%), followed by drugs (24% vs. 21%) and food items (10% vs. 17%). Within the group of insects yellow jacket (72% vs. 73%) and in the group of drugs analgesics (38% vs. 40%) were the most common elicitors. For food anaphylaxis hazelnut (16%) was the most frequent elicitor in the elderly, and wheat (16%) in </w:t>
      </w:r>
      <w:r w:rsidR="00B47AD8" w:rsidRPr="00B47AD8">
        <w:rPr>
          <w:rFonts w:cstheme="minorHAnsi"/>
          <w:sz w:val="24"/>
          <w:szCs w:val="24"/>
          <w:highlight w:val="yellow"/>
          <w:lang w:val="en-US"/>
        </w:rPr>
        <w:t>younger</w:t>
      </w:r>
      <w:r w:rsidRPr="00B47AD8">
        <w:rPr>
          <w:rFonts w:cstheme="minorHAnsi"/>
          <w:sz w:val="24"/>
          <w:szCs w:val="24"/>
          <w:highlight w:val="yellow"/>
          <w:lang w:val="en-US"/>
        </w:rPr>
        <w:t xml:space="preserve"> adults. Cardiovascular symptoms were slightly more prevalent in the elderly (77% vs. 73%) and the reactions are more severe with 46% (36% compared to other adults) experiencing a grade III/IV reaction. Noteworthy, 60% of the elderly had a preexisting cardiovascular comorbidity compared with 18% of the other adults. First line treatment by professionals included mainly corticosteroids (89%) and antihistamines (82%) in both groups. Epinephrine was only used in 24% (elderly) versus 19% (other adults). </w:t>
      </w:r>
    </w:p>
    <w:p w14:paraId="30178604" w14:textId="77777777" w:rsidR="00F8601B" w:rsidRPr="003E3381" w:rsidRDefault="00F8601B" w:rsidP="00F8601B">
      <w:pPr>
        <w:autoSpaceDE w:val="0"/>
        <w:autoSpaceDN w:val="0"/>
        <w:adjustRightInd w:val="0"/>
        <w:spacing w:after="0" w:line="360" w:lineRule="auto"/>
        <w:rPr>
          <w:rFonts w:cstheme="minorHAnsi"/>
          <w:sz w:val="24"/>
          <w:szCs w:val="24"/>
          <w:lang w:val="en-US"/>
        </w:rPr>
      </w:pPr>
      <w:r w:rsidRPr="00B47AD8">
        <w:rPr>
          <w:rFonts w:cstheme="minorHAnsi"/>
          <w:iCs/>
          <w:sz w:val="24"/>
          <w:szCs w:val="24"/>
          <w:highlight w:val="yellow"/>
          <w:u w:val="single"/>
          <w:lang w:val="en-US"/>
        </w:rPr>
        <w:t>Discussion and conclusion:</w:t>
      </w:r>
      <w:r w:rsidRPr="00B47AD8">
        <w:rPr>
          <w:rFonts w:cstheme="minorHAnsi"/>
          <w:i/>
          <w:iCs/>
          <w:sz w:val="24"/>
          <w:szCs w:val="24"/>
          <w:highlight w:val="yellow"/>
          <w:lang w:val="en-US"/>
        </w:rPr>
        <w:t xml:space="preserve"> </w:t>
      </w:r>
      <w:r w:rsidRPr="00B47AD8">
        <w:rPr>
          <w:rFonts w:cstheme="minorHAnsi"/>
          <w:sz w:val="24"/>
          <w:szCs w:val="24"/>
          <w:highlight w:val="yellow"/>
          <w:lang w:val="en-US"/>
        </w:rPr>
        <w:t>Compared to adults aged below 65 years, the symptom pattern in the elderly was characterized by cardiovascular symptoms and more severe reactions</w:t>
      </w:r>
      <w:r w:rsidR="00B47AD8" w:rsidRPr="00B47AD8">
        <w:rPr>
          <w:rFonts w:cstheme="minorHAnsi"/>
          <w:sz w:val="24"/>
          <w:szCs w:val="24"/>
          <w:highlight w:val="yellow"/>
          <w:lang w:val="en-US"/>
        </w:rPr>
        <w:t xml:space="preserve"> but not fatal</w:t>
      </w:r>
      <w:r w:rsidRPr="00B47AD8">
        <w:rPr>
          <w:rFonts w:cstheme="minorHAnsi"/>
          <w:sz w:val="24"/>
          <w:szCs w:val="24"/>
          <w:highlight w:val="yellow"/>
          <w:lang w:val="en-US"/>
        </w:rPr>
        <w:t>. Epinephrine was used more frequently in the elderly compared to younger adults but was still only used in less than one out of four patients.</w:t>
      </w:r>
    </w:p>
    <w:p w14:paraId="117D01C0" w14:textId="77777777" w:rsidR="00F8601B" w:rsidRPr="003E3381" w:rsidRDefault="00F8601B" w:rsidP="00DE0CD5">
      <w:pPr>
        <w:rPr>
          <w:rFonts w:cstheme="minorHAnsi"/>
          <w:sz w:val="24"/>
          <w:szCs w:val="24"/>
          <w:lang w:val="en-US"/>
        </w:rPr>
      </w:pPr>
      <w:r w:rsidRPr="003E3381">
        <w:rPr>
          <w:rFonts w:cstheme="minorHAnsi"/>
          <w:sz w:val="24"/>
          <w:szCs w:val="24"/>
          <w:lang w:val="en-US"/>
        </w:rPr>
        <w:br w:type="page"/>
      </w:r>
    </w:p>
    <w:p w14:paraId="03B8E25E" w14:textId="77777777" w:rsidR="00DE0CD5" w:rsidRPr="00127B4D" w:rsidRDefault="00DE0CD5" w:rsidP="00DE0CD5">
      <w:pPr>
        <w:rPr>
          <w:b/>
          <w:sz w:val="24"/>
          <w:szCs w:val="24"/>
          <w:lang w:val="en-US"/>
        </w:rPr>
      </w:pPr>
      <w:r w:rsidRPr="00127B4D">
        <w:rPr>
          <w:b/>
          <w:sz w:val="24"/>
          <w:szCs w:val="24"/>
          <w:lang w:val="en-US"/>
        </w:rPr>
        <w:lastRenderedPageBreak/>
        <w:t>Clinical Implications or Key Messages</w:t>
      </w:r>
    </w:p>
    <w:p w14:paraId="66D0EBCA" w14:textId="77777777" w:rsidR="00DE0CD5" w:rsidRPr="00127B4D" w:rsidRDefault="00DE0CD5" w:rsidP="00DE0CD5">
      <w:pPr>
        <w:rPr>
          <w:sz w:val="24"/>
          <w:szCs w:val="24"/>
          <w:lang w:val="en-US"/>
        </w:rPr>
      </w:pPr>
    </w:p>
    <w:p w14:paraId="77F294B2" w14:textId="77777777" w:rsidR="00DE0CD5" w:rsidRPr="00127B4D" w:rsidRDefault="00DE0CD5" w:rsidP="00DE0CD5">
      <w:pPr>
        <w:rPr>
          <w:b/>
          <w:sz w:val="24"/>
          <w:szCs w:val="24"/>
          <w:lang w:val="en-US"/>
        </w:rPr>
      </w:pPr>
      <w:r w:rsidRPr="00127B4D">
        <w:rPr>
          <w:b/>
          <w:sz w:val="24"/>
          <w:szCs w:val="24"/>
          <w:lang w:val="en-US"/>
        </w:rPr>
        <w:t>Capsule summary</w:t>
      </w:r>
    </w:p>
    <w:p w14:paraId="303F7B95" w14:textId="77777777" w:rsidR="00DE0CD5" w:rsidRPr="00127B4D" w:rsidRDefault="00DE0CD5" w:rsidP="00DE0CD5">
      <w:pPr>
        <w:rPr>
          <w:sz w:val="24"/>
          <w:szCs w:val="24"/>
          <w:lang w:val="en-US"/>
        </w:rPr>
      </w:pPr>
    </w:p>
    <w:p w14:paraId="0E74D3FB" w14:textId="77777777" w:rsidR="00DE0CD5" w:rsidRPr="00127B4D" w:rsidRDefault="00DE0CD5" w:rsidP="00DE0CD5">
      <w:pPr>
        <w:rPr>
          <w:b/>
          <w:sz w:val="24"/>
          <w:szCs w:val="24"/>
          <w:lang w:val="en-US"/>
        </w:rPr>
      </w:pPr>
      <w:r w:rsidRPr="00127B4D">
        <w:rPr>
          <w:b/>
          <w:sz w:val="24"/>
          <w:szCs w:val="24"/>
          <w:lang w:val="en-US"/>
        </w:rPr>
        <w:t>Keywords (MeSH terms)</w:t>
      </w:r>
    </w:p>
    <w:p w14:paraId="32F4F749" w14:textId="77777777" w:rsidR="00DE0CD5" w:rsidRPr="00127B4D" w:rsidRDefault="00DE0CD5" w:rsidP="00DE0CD5">
      <w:pPr>
        <w:rPr>
          <w:sz w:val="24"/>
          <w:szCs w:val="24"/>
          <w:lang w:val="en-US"/>
        </w:rPr>
      </w:pPr>
      <w:r w:rsidRPr="00127B4D">
        <w:rPr>
          <w:sz w:val="24"/>
          <w:szCs w:val="24"/>
          <w:lang w:val="en-US"/>
        </w:rPr>
        <w:t>Anaphylaxis</w:t>
      </w:r>
    </w:p>
    <w:p w14:paraId="7ABF80B6" w14:textId="77777777" w:rsidR="00DE0CD5" w:rsidRPr="00127B4D" w:rsidRDefault="00DE0CD5" w:rsidP="00DE0CD5">
      <w:pPr>
        <w:rPr>
          <w:sz w:val="24"/>
          <w:szCs w:val="24"/>
          <w:lang w:val="en-US"/>
        </w:rPr>
      </w:pPr>
      <w:r w:rsidRPr="00127B4D">
        <w:rPr>
          <w:sz w:val="24"/>
          <w:szCs w:val="24"/>
          <w:lang w:val="en-US"/>
        </w:rPr>
        <w:t>Drug Hypersensitivity</w:t>
      </w:r>
    </w:p>
    <w:p w14:paraId="1FB9B41D" w14:textId="77777777" w:rsidR="00DE0CD5" w:rsidRPr="00127B4D" w:rsidRDefault="00DE0CD5" w:rsidP="00DE0CD5">
      <w:pPr>
        <w:rPr>
          <w:sz w:val="24"/>
          <w:szCs w:val="24"/>
          <w:lang w:val="en-US"/>
        </w:rPr>
      </w:pPr>
      <w:r w:rsidRPr="00127B4D">
        <w:rPr>
          <w:sz w:val="24"/>
          <w:szCs w:val="24"/>
          <w:lang w:val="en-US"/>
        </w:rPr>
        <w:t>Elderly</w:t>
      </w:r>
    </w:p>
    <w:p w14:paraId="323F88E3" w14:textId="77777777" w:rsidR="00DE0CD5" w:rsidRPr="00127B4D" w:rsidRDefault="00DE0CD5" w:rsidP="00DE0CD5">
      <w:pPr>
        <w:rPr>
          <w:sz w:val="24"/>
          <w:szCs w:val="24"/>
          <w:lang w:val="en-US"/>
        </w:rPr>
      </w:pPr>
      <w:r w:rsidRPr="00127B4D">
        <w:rPr>
          <w:sz w:val="24"/>
          <w:szCs w:val="24"/>
          <w:lang w:val="en-US"/>
        </w:rPr>
        <w:t>Epinephrine</w:t>
      </w:r>
    </w:p>
    <w:p w14:paraId="4A7349D3" w14:textId="77777777" w:rsidR="002A39C7" w:rsidRPr="00127B4D" w:rsidRDefault="002A39C7" w:rsidP="00DE0CD5">
      <w:pPr>
        <w:rPr>
          <w:sz w:val="24"/>
          <w:szCs w:val="24"/>
          <w:lang w:val="en-US"/>
        </w:rPr>
      </w:pPr>
      <w:r w:rsidRPr="00127B4D">
        <w:rPr>
          <w:sz w:val="24"/>
          <w:szCs w:val="24"/>
          <w:lang w:val="en-US"/>
        </w:rPr>
        <w:t>Arthropod Venoms</w:t>
      </w:r>
    </w:p>
    <w:p w14:paraId="43E409EE" w14:textId="77777777" w:rsidR="002A39C7" w:rsidRPr="00127B4D" w:rsidRDefault="002A39C7" w:rsidP="00DE0CD5">
      <w:pPr>
        <w:rPr>
          <w:sz w:val="24"/>
          <w:szCs w:val="24"/>
          <w:lang w:val="en-US"/>
        </w:rPr>
      </w:pPr>
    </w:p>
    <w:p w14:paraId="1E5DC6FB" w14:textId="77777777" w:rsidR="002A39C7" w:rsidRPr="00127B4D" w:rsidRDefault="002A39C7" w:rsidP="00DE0CD5">
      <w:pPr>
        <w:rPr>
          <w:b/>
          <w:sz w:val="24"/>
          <w:szCs w:val="24"/>
          <w:lang w:val="en-US"/>
        </w:rPr>
      </w:pPr>
      <w:r w:rsidRPr="00127B4D">
        <w:rPr>
          <w:b/>
          <w:sz w:val="24"/>
          <w:szCs w:val="24"/>
          <w:lang w:val="en-US"/>
        </w:rPr>
        <w:t>Abbreviations:</w:t>
      </w:r>
    </w:p>
    <w:p w14:paraId="0EA744A8" w14:textId="77777777" w:rsidR="002A39C7" w:rsidRDefault="002A39C7" w:rsidP="00DE0CD5">
      <w:pPr>
        <w:rPr>
          <w:sz w:val="24"/>
          <w:szCs w:val="24"/>
          <w:lang w:val="en-US"/>
        </w:rPr>
      </w:pPr>
      <w:r w:rsidRPr="00127B4D">
        <w:rPr>
          <w:sz w:val="24"/>
          <w:szCs w:val="24"/>
          <w:lang w:val="en-US"/>
        </w:rPr>
        <w:t xml:space="preserve">sIgE; specific Immunglobulin E </w:t>
      </w:r>
    </w:p>
    <w:p w14:paraId="4201A0B8" w14:textId="77777777" w:rsidR="00293679" w:rsidRDefault="00293679" w:rsidP="00DE0CD5">
      <w:pPr>
        <w:rPr>
          <w:sz w:val="24"/>
          <w:szCs w:val="24"/>
          <w:lang w:val="en-US"/>
        </w:rPr>
      </w:pPr>
      <w:r>
        <w:rPr>
          <w:sz w:val="24"/>
          <w:szCs w:val="24"/>
          <w:lang w:val="en-US"/>
        </w:rPr>
        <w:t>SIT; specific immunotherapy</w:t>
      </w:r>
    </w:p>
    <w:p w14:paraId="537F9BD1" w14:textId="77777777" w:rsidR="00E76DF2" w:rsidRPr="00127B4D" w:rsidRDefault="00E76DF2" w:rsidP="00DE0CD5">
      <w:pPr>
        <w:rPr>
          <w:sz w:val="24"/>
          <w:szCs w:val="24"/>
          <w:lang w:val="en-US"/>
        </w:rPr>
      </w:pPr>
      <w:r>
        <w:rPr>
          <w:sz w:val="24"/>
          <w:szCs w:val="24"/>
          <w:lang w:val="en-US"/>
        </w:rPr>
        <w:t>CVD; cardiovascular disease</w:t>
      </w:r>
    </w:p>
    <w:p w14:paraId="61898D1F" w14:textId="77777777" w:rsidR="002A39C7" w:rsidRPr="00127B4D" w:rsidRDefault="002A39C7" w:rsidP="00DE0CD5">
      <w:pPr>
        <w:rPr>
          <w:sz w:val="24"/>
          <w:szCs w:val="24"/>
          <w:lang w:val="en-US"/>
        </w:rPr>
      </w:pPr>
    </w:p>
    <w:p w14:paraId="74F7C330" w14:textId="77777777" w:rsidR="00DE0CD5" w:rsidRPr="00127B4D" w:rsidRDefault="00DE0CD5" w:rsidP="00DE0CD5">
      <w:pPr>
        <w:rPr>
          <w:b/>
          <w:sz w:val="24"/>
          <w:szCs w:val="24"/>
          <w:lang w:val="en-US"/>
        </w:rPr>
      </w:pPr>
      <w:r w:rsidRPr="00127B4D">
        <w:rPr>
          <w:b/>
          <w:sz w:val="24"/>
          <w:szCs w:val="24"/>
          <w:lang w:val="en-US"/>
        </w:rPr>
        <w:br w:type="page"/>
      </w:r>
    </w:p>
    <w:p w14:paraId="6007FBFA" w14:textId="77777777" w:rsidR="00DE0CD5" w:rsidRPr="00591D2A" w:rsidRDefault="00DE0CD5" w:rsidP="00DE0CD5">
      <w:pPr>
        <w:tabs>
          <w:tab w:val="left" w:pos="1995"/>
        </w:tabs>
        <w:rPr>
          <w:b/>
          <w:sz w:val="24"/>
          <w:szCs w:val="24"/>
          <w:lang w:val="en-US"/>
        </w:rPr>
      </w:pPr>
      <w:r w:rsidRPr="00591D2A">
        <w:rPr>
          <w:b/>
          <w:sz w:val="24"/>
          <w:szCs w:val="24"/>
          <w:lang w:val="en-US"/>
        </w:rPr>
        <w:lastRenderedPageBreak/>
        <w:t>Introduction</w:t>
      </w:r>
    </w:p>
    <w:p w14:paraId="2D5A8342" w14:textId="7EA056BB" w:rsidR="00DE0CD5" w:rsidRPr="00591D2A" w:rsidRDefault="00B47AD8" w:rsidP="00044FB9">
      <w:pPr>
        <w:tabs>
          <w:tab w:val="left" w:pos="1995"/>
        </w:tabs>
        <w:spacing w:line="480" w:lineRule="auto"/>
        <w:rPr>
          <w:rFonts w:ascii="Calibri" w:hAnsi="Calibri" w:cs="Calibri"/>
          <w:sz w:val="24"/>
          <w:szCs w:val="24"/>
          <w:lang w:val="en-US"/>
        </w:rPr>
      </w:pPr>
      <w:r w:rsidRPr="00591D2A">
        <w:rPr>
          <w:rFonts w:ascii="Calibri" w:hAnsi="Calibri" w:cs="Calibri"/>
          <w:sz w:val="24"/>
          <w:szCs w:val="24"/>
          <w:lang w:val="en-US"/>
        </w:rPr>
        <w:t>A</w:t>
      </w:r>
      <w:r w:rsidR="002A39C7" w:rsidRPr="00591D2A">
        <w:rPr>
          <w:rFonts w:ascii="Calibri" w:hAnsi="Calibri" w:cs="Calibri"/>
          <w:sz w:val="24"/>
          <w:szCs w:val="24"/>
          <w:lang w:val="en-US"/>
        </w:rPr>
        <w:t xml:space="preserve">naphylaxis occurs in all ages, but little is known about the characteristics of anaphylaxis in elderly patients. </w:t>
      </w:r>
      <w:r w:rsidR="00796744" w:rsidRPr="00591D2A">
        <w:rPr>
          <w:rFonts w:ascii="Calibri" w:hAnsi="Calibri" w:cs="Calibri"/>
          <w:sz w:val="24"/>
          <w:szCs w:val="24"/>
          <w:lang w:val="en-US"/>
        </w:rPr>
        <w:t>In general, t</w:t>
      </w:r>
      <w:r w:rsidR="002A39C7" w:rsidRPr="00591D2A">
        <w:rPr>
          <w:rFonts w:ascii="Calibri" w:hAnsi="Calibri" w:cs="Calibri"/>
          <w:sz w:val="24"/>
          <w:szCs w:val="24"/>
          <w:lang w:val="en-US"/>
        </w:rPr>
        <w:t>he incidence of anaphylaxis seems to be rising [</w:t>
      </w:r>
      <w:r w:rsidR="00044FB9" w:rsidRPr="00591D2A">
        <w:rPr>
          <w:rFonts w:ascii="Calibri" w:hAnsi="Calibri" w:cs="Calibri"/>
          <w:sz w:val="24"/>
          <w:szCs w:val="24"/>
          <w:lang w:val="en-US"/>
        </w:rPr>
        <w:t>Decker WW, Campbell RL, Manivannan V, Luke A, St Sauver JL, Weaver A, Bellolio MF, Bergstralh EJ, Stead LG, Li JT. The etiology and incidence of anaphylaxis in Rochester, Minnesota: A report from the Rochester Epidemiology Project. J Allergy Clin Immunol. 2008;122:1161-5.; Tejedor Alonso MA1, Moro Moro M, Múgica García MV, et al. Incidence of anaphylaxis in the city of Alcorcon (Spain): a population-based study. Clin Exp Allergy. 2012;42:578-89.</w:t>
      </w:r>
      <w:r w:rsidR="002A39C7" w:rsidRPr="00591D2A">
        <w:rPr>
          <w:rFonts w:ascii="Calibri" w:hAnsi="Calibri" w:cs="Calibri"/>
          <w:sz w:val="24"/>
          <w:szCs w:val="24"/>
          <w:lang w:val="en-US"/>
        </w:rPr>
        <w:t>] and above all life expectancy of the population is increasing</w:t>
      </w:r>
      <w:r w:rsidR="00E1396B" w:rsidRPr="00591D2A">
        <w:rPr>
          <w:rFonts w:ascii="Calibri" w:hAnsi="Calibri" w:cs="Calibri"/>
          <w:sz w:val="24"/>
          <w:szCs w:val="24"/>
          <w:lang w:val="en-US"/>
        </w:rPr>
        <w:t>. I</w:t>
      </w:r>
      <w:r w:rsidR="002A39C7" w:rsidRPr="00591D2A">
        <w:rPr>
          <w:rFonts w:ascii="Calibri" w:hAnsi="Calibri" w:cs="Calibri"/>
          <w:sz w:val="24"/>
          <w:szCs w:val="24"/>
          <w:lang w:val="en-US"/>
        </w:rPr>
        <w:t>t is estimated that people more than 65 years old will reach 20% in the year 2030 [Cardona V, Guilarte M, Luengo O, et al. Allergic diseases in the elderly. Clin Transl Allergy 2011; 1:11.]</w:t>
      </w:r>
      <w:r w:rsidR="00127B4D" w:rsidRPr="00591D2A">
        <w:rPr>
          <w:rFonts w:ascii="Calibri" w:hAnsi="Calibri" w:cs="Calibri"/>
          <w:sz w:val="24"/>
          <w:szCs w:val="24"/>
          <w:lang w:val="en-US"/>
        </w:rPr>
        <w:t>. Like there are differences in children and adults in terms of elicitor, cofactors and clinical presentation of anaphylaxis</w:t>
      </w:r>
      <w:r w:rsidR="00C32EB0" w:rsidRPr="00591D2A">
        <w:rPr>
          <w:rFonts w:ascii="Calibri" w:hAnsi="Calibri" w:cs="Calibri"/>
          <w:sz w:val="24"/>
          <w:szCs w:val="24"/>
          <w:lang w:val="en-US"/>
        </w:rPr>
        <w:t>,</w:t>
      </w:r>
      <w:r w:rsidR="00127B4D" w:rsidRPr="00591D2A">
        <w:rPr>
          <w:rFonts w:ascii="Calibri" w:hAnsi="Calibri" w:cs="Calibri"/>
          <w:sz w:val="24"/>
          <w:szCs w:val="24"/>
          <w:lang w:val="en-US"/>
        </w:rPr>
        <w:t xml:space="preserve"> there are also differences in elderly patients more than 65 years old [</w:t>
      </w:r>
      <w:r w:rsidR="006D2D63" w:rsidRPr="00591D2A">
        <w:rPr>
          <w:rFonts w:ascii="Calibri" w:hAnsi="Calibri" w:cs="Calibri"/>
          <w:sz w:val="24"/>
          <w:szCs w:val="24"/>
          <w:lang w:val="en-US"/>
        </w:rPr>
        <w:t xml:space="preserve">González-de-Olano D, Lombardo C, González-Mancebo E. </w:t>
      </w:r>
      <w:r w:rsidR="00044FB9" w:rsidRPr="00591D2A">
        <w:rPr>
          <w:rFonts w:ascii="Calibri" w:hAnsi="Calibri" w:cs="Calibri"/>
          <w:sz w:val="24"/>
          <w:szCs w:val="24"/>
          <w:lang w:val="en-US"/>
        </w:rPr>
        <w:t>The difficult management of anaphylaxis in the elderly.</w:t>
      </w:r>
      <w:r w:rsidR="006D2D63" w:rsidRPr="00591D2A">
        <w:rPr>
          <w:rFonts w:ascii="Calibri" w:hAnsi="Calibri" w:cs="Calibri"/>
          <w:sz w:val="24"/>
          <w:szCs w:val="24"/>
          <w:lang w:val="en-US"/>
        </w:rPr>
        <w:t xml:space="preserve"> Curr Opin Allergy Clin Immunol. 2016 Aug;16(4):352-60.</w:t>
      </w:r>
      <w:r w:rsidR="00127B4D" w:rsidRPr="00591D2A">
        <w:rPr>
          <w:rFonts w:ascii="Calibri" w:hAnsi="Calibri" w:cs="Calibri"/>
          <w:sz w:val="24"/>
          <w:szCs w:val="24"/>
          <w:lang w:val="en-US"/>
        </w:rPr>
        <w:t>].</w:t>
      </w:r>
    </w:p>
    <w:p w14:paraId="046A41DD" w14:textId="77777777" w:rsidR="00127B4D" w:rsidRPr="00591D2A" w:rsidRDefault="00127B4D" w:rsidP="00F34B0D">
      <w:pPr>
        <w:tabs>
          <w:tab w:val="left" w:pos="1995"/>
        </w:tabs>
        <w:spacing w:line="480" w:lineRule="auto"/>
        <w:rPr>
          <w:rFonts w:ascii="Calibri" w:hAnsi="Calibri" w:cs="Calibri"/>
          <w:sz w:val="24"/>
          <w:szCs w:val="24"/>
          <w:lang w:val="en-US"/>
        </w:rPr>
      </w:pPr>
      <w:r w:rsidRPr="00591D2A">
        <w:rPr>
          <w:rFonts w:ascii="Calibri" w:hAnsi="Calibri" w:cs="Calibri"/>
          <w:sz w:val="24"/>
          <w:szCs w:val="24"/>
          <w:lang w:val="en-US"/>
        </w:rPr>
        <w:t xml:space="preserve">The demographic distributions </w:t>
      </w:r>
      <w:r w:rsidR="00C32EB0" w:rsidRPr="00591D2A">
        <w:rPr>
          <w:rFonts w:ascii="Calibri" w:hAnsi="Calibri" w:cs="Calibri"/>
          <w:sz w:val="24"/>
          <w:szCs w:val="24"/>
          <w:lang w:val="en-US"/>
        </w:rPr>
        <w:t>are</w:t>
      </w:r>
      <w:r w:rsidRPr="00591D2A">
        <w:rPr>
          <w:rFonts w:ascii="Calibri" w:hAnsi="Calibri" w:cs="Calibri"/>
          <w:sz w:val="24"/>
          <w:szCs w:val="24"/>
          <w:lang w:val="en-US"/>
        </w:rPr>
        <w:t xml:space="preserve"> changing over the last years and the percentage of patients aged above 80 years will increase disproportionately [</w:t>
      </w:r>
      <w:r w:rsidR="00386E2C" w:rsidRPr="00591D2A">
        <w:rPr>
          <w:rFonts w:ascii="Calibri" w:hAnsi="Calibri" w:cs="Calibri"/>
          <w:sz w:val="24"/>
          <w:szCs w:val="24"/>
          <w:lang w:val="en-US"/>
        </w:rPr>
        <w:t xml:space="preserve">Ventura MT, Scichilone N, Gelardi M, Patella V, Ridolo E. Management of allergic disease in the elderly: key considerations, recommendations and emerging therapies. </w:t>
      </w:r>
      <w:r w:rsidRPr="00591D2A">
        <w:rPr>
          <w:rFonts w:ascii="Calibri" w:hAnsi="Calibri" w:cs="Calibri"/>
          <w:sz w:val="24"/>
          <w:szCs w:val="24"/>
          <w:lang w:val="en-US"/>
        </w:rPr>
        <w:t>Expert Rev Cli</w:t>
      </w:r>
      <w:r w:rsidR="00386E2C" w:rsidRPr="00591D2A">
        <w:rPr>
          <w:rFonts w:ascii="Calibri" w:hAnsi="Calibri" w:cs="Calibri"/>
          <w:sz w:val="24"/>
          <w:szCs w:val="24"/>
          <w:lang w:val="en-US"/>
        </w:rPr>
        <w:t>n Immunol. 2015;11(11):1219-28.</w:t>
      </w:r>
      <w:r w:rsidRPr="00591D2A">
        <w:rPr>
          <w:rFonts w:ascii="Calibri" w:hAnsi="Calibri" w:cs="Calibri"/>
          <w:sz w:val="24"/>
          <w:szCs w:val="24"/>
          <w:lang w:val="en-US"/>
        </w:rPr>
        <w:t>]</w:t>
      </w:r>
      <w:r w:rsidR="00386E2C" w:rsidRPr="00591D2A">
        <w:rPr>
          <w:rFonts w:ascii="Calibri" w:hAnsi="Calibri" w:cs="Calibri"/>
          <w:sz w:val="24"/>
          <w:szCs w:val="24"/>
          <w:lang w:val="en-US"/>
        </w:rPr>
        <w:t>. The prevalence of allergic diseases, in the elderly is estimated around 5-10% [Mathur SK: Allergy and asthma in the elderly. Semin Respir Crit Care Med 2010, 31(5):587-95.]. Less is known about the anaphylax</w:t>
      </w:r>
      <w:r w:rsidR="006D2D63" w:rsidRPr="00591D2A">
        <w:rPr>
          <w:rFonts w:ascii="Calibri" w:hAnsi="Calibri" w:cs="Calibri"/>
          <w:sz w:val="24"/>
          <w:szCs w:val="24"/>
          <w:lang w:val="en-US"/>
        </w:rPr>
        <w:t>is in such an aging population</w:t>
      </w:r>
      <w:r w:rsidR="00386E2C" w:rsidRPr="00591D2A">
        <w:rPr>
          <w:rFonts w:ascii="Calibri" w:hAnsi="Calibri" w:cs="Calibri"/>
          <w:sz w:val="24"/>
          <w:szCs w:val="24"/>
          <w:lang w:val="en-US"/>
        </w:rPr>
        <w:t>.</w:t>
      </w:r>
      <w:r w:rsidR="00F34B0D" w:rsidRPr="00591D2A">
        <w:rPr>
          <w:rFonts w:ascii="Calibri" w:hAnsi="Calibri" w:cs="Calibri"/>
          <w:sz w:val="24"/>
          <w:szCs w:val="24"/>
          <w:lang w:val="en-US"/>
        </w:rPr>
        <w:t xml:space="preserve"> The elderly </w:t>
      </w:r>
      <w:r w:rsidR="006D2D63" w:rsidRPr="00591D2A">
        <w:rPr>
          <w:rFonts w:ascii="Calibri" w:hAnsi="Calibri" w:cs="Calibri"/>
          <w:sz w:val="24"/>
          <w:szCs w:val="24"/>
          <w:lang w:val="en-US"/>
        </w:rPr>
        <w:t xml:space="preserve">patients </w:t>
      </w:r>
      <w:r w:rsidR="00F34B0D" w:rsidRPr="00591D2A">
        <w:rPr>
          <w:rFonts w:ascii="Calibri" w:hAnsi="Calibri" w:cs="Calibri"/>
          <w:sz w:val="24"/>
          <w:szCs w:val="24"/>
          <w:lang w:val="en-US"/>
        </w:rPr>
        <w:t xml:space="preserve">are not the group of higher frequencies of anaphylaxis, but the group with a higher risk of fatal reactions [Ventura MT, Scichilone N, Gelardi M, Patella V, Ridolo E. Management </w:t>
      </w:r>
      <w:r w:rsidR="00F34B0D" w:rsidRPr="00591D2A">
        <w:rPr>
          <w:rFonts w:ascii="Calibri" w:hAnsi="Calibri" w:cs="Calibri"/>
          <w:sz w:val="24"/>
          <w:szCs w:val="24"/>
          <w:lang w:val="en-US"/>
        </w:rPr>
        <w:lastRenderedPageBreak/>
        <w:t xml:space="preserve">of allergic disease in the elderly: key considerations, recommendations and emerging therapies. </w:t>
      </w:r>
      <w:r w:rsidR="00F34B0D" w:rsidRPr="00591D2A">
        <w:rPr>
          <w:rFonts w:ascii="Calibri" w:hAnsi="Calibri" w:cs="Calibri"/>
          <w:sz w:val="24"/>
          <w:szCs w:val="24"/>
        </w:rPr>
        <w:t xml:space="preserve">Expert Rev Clin Immunol. 2015;11(11):1219-28.; Ring J, Beyer K, Biedermann T, et al. </w:t>
      </w:r>
      <w:r w:rsidR="00F34B0D" w:rsidRPr="00591D2A">
        <w:rPr>
          <w:rFonts w:ascii="Calibri" w:hAnsi="Calibri" w:cs="Calibri"/>
          <w:sz w:val="24"/>
          <w:szCs w:val="24"/>
          <w:lang w:val="en-US"/>
        </w:rPr>
        <w:t>Guideline for acute therapy and management of anaphylaxis: S2 Guideline of the German Society for Allergology and Clinical Immunology (DGAKI), the Association of German Allergologists (AeDA), the Society of Pediatric Allergy and Environmental Medicine (GPA), the German Academy of Allergology and Environmental Medicine (DAAU), the German Professional Association of Pediatricians (BVKJ), the Austrian Society for Allergology and Immunology (OGAI), the Swiss Society for Allergy and Immunology (SGAI), the German Society of Anaesthesiology and Intensive Care Medicine (DGAI), the German Society of Pharmacology (DGP), the German Society for Psychosomatic Medicine (DGPM), the German Working Group of Anaphylaxis Training and Education (AGATE) and the patient organization German Allergy and Asthma Association (DAAB). Allergo J Int 2014; 23:96–112.]</w:t>
      </w:r>
    </w:p>
    <w:p w14:paraId="7B6D6850" w14:textId="53DD98F9" w:rsidR="00712E57" w:rsidRPr="00591D2A" w:rsidRDefault="00782A90" w:rsidP="00747CA8">
      <w:pPr>
        <w:tabs>
          <w:tab w:val="left" w:pos="1995"/>
        </w:tabs>
        <w:spacing w:line="480" w:lineRule="auto"/>
        <w:rPr>
          <w:rFonts w:ascii="Calibri" w:hAnsi="Calibri" w:cs="Calibri"/>
          <w:sz w:val="24"/>
          <w:szCs w:val="24"/>
          <w:lang w:val="en-US"/>
        </w:rPr>
      </w:pPr>
      <w:r w:rsidRPr="00591D2A">
        <w:rPr>
          <w:rFonts w:ascii="Calibri" w:hAnsi="Calibri" w:cs="Calibri"/>
          <w:sz w:val="24"/>
          <w:szCs w:val="24"/>
          <w:lang w:val="en-US"/>
        </w:rPr>
        <w:t>In</w:t>
      </w:r>
      <w:r w:rsidR="00565FEE" w:rsidRPr="00591D2A">
        <w:rPr>
          <w:rFonts w:ascii="Calibri" w:hAnsi="Calibri" w:cs="Calibri"/>
          <w:sz w:val="24"/>
          <w:szCs w:val="24"/>
          <w:lang w:val="en-US"/>
        </w:rPr>
        <w:t xml:space="preserve"> general population</w:t>
      </w:r>
      <w:r w:rsidR="00145A5A" w:rsidRPr="00591D2A">
        <w:rPr>
          <w:rFonts w:ascii="Calibri" w:hAnsi="Calibri" w:cs="Calibri"/>
          <w:sz w:val="24"/>
          <w:szCs w:val="24"/>
          <w:lang w:val="en-US"/>
        </w:rPr>
        <w:t>,</w:t>
      </w:r>
      <w:r w:rsidR="00565FEE" w:rsidRPr="00591D2A">
        <w:rPr>
          <w:rFonts w:ascii="Calibri" w:hAnsi="Calibri" w:cs="Calibri"/>
          <w:sz w:val="24"/>
          <w:szCs w:val="24"/>
          <w:lang w:val="en-US"/>
        </w:rPr>
        <w:t xml:space="preserve"> insect venoms are main elicitor of anaphylaxis, followed by drugs and food items [Worm M, Moneret-Vautrin A, Scherer K, et al. First European data from the network of severe allergic reactions (NORA). Allergy. 2014 Oct;69(10):1397-404.]. </w:t>
      </w:r>
      <w:r w:rsidR="00145A5A" w:rsidRPr="00591D2A">
        <w:rPr>
          <w:rFonts w:ascii="Calibri" w:hAnsi="Calibri" w:cs="Calibri"/>
          <w:sz w:val="24"/>
          <w:szCs w:val="24"/>
          <w:lang w:val="en-US"/>
        </w:rPr>
        <w:t>This</w:t>
      </w:r>
      <w:r w:rsidR="00565FEE" w:rsidRPr="00591D2A">
        <w:rPr>
          <w:rFonts w:ascii="Calibri" w:hAnsi="Calibri" w:cs="Calibri"/>
          <w:sz w:val="24"/>
          <w:szCs w:val="24"/>
          <w:lang w:val="en-US"/>
        </w:rPr>
        <w:t xml:space="preserve"> differs due to age group, in children and young adults food items are predominant [Grabenhenrich LB, Dölle S, Moneret-Vautrin A, et al. Anaphylaxis in children and adolescents: The European Anaphylaxis Registry. J Allergy Clin Immunol. 2016 Apr;137(4):1128-37.e1.]</w:t>
      </w:r>
      <w:r w:rsidR="00145A5A" w:rsidRPr="00591D2A">
        <w:rPr>
          <w:rFonts w:ascii="Calibri" w:hAnsi="Calibri" w:cs="Calibri"/>
          <w:sz w:val="24"/>
          <w:szCs w:val="24"/>
          <w:lang w:val="en-US"/>
        </w:rPr>
        <w:t>,</w:t>
      </w:r>
      <w:r w:rsidR="00565FEE" w:rsidRPr="00591D2A">
        <w:rPr>
          <w:rFonts w:ascii="Calibri" w:hAnsi="Calibri" w:cs="Calibri"/>
          <w:sz w:val="24"/>
          <w:szCs w:val="24"/>
          <w:lang w:val="en-US"/>
        </w:rPr>
        <w:t xml:space="preserve"> whereas drug anaphylaxis is more common in older patients</w:t>
      </w:r>
      <w:r w:rsidR="00712E57" w:rsidRPr="00591D2A">
        <w:rPr>
          <w:rFonts w:ascii="Calibri" w:hAnsi="Calibri" w:cs="Calibri"/>
          <w:sz w:val="24"/>
          <w:szCs w:val="24"/>
          <w:lang w:val="en-US"/>
        </w:rPr>
        <w:t xml:space="preserve">. The higher consumption of drugs in elderly patients is probably one reason. </w:t>
      </w:r>
      <w:r w:rsidR="00747CA8" w:rsidRPr="00591D2A">
        <w:rPr>
          <w:rFonts w:ascii="Calibri" w:hAnsi="Calibri" w:cs="Calibri"/>
          <w:sz w:val="24"/>
          <w:szCs w:val="24"/>
          <w:lang w:val="en-US"/>
        </w:rPr>
        <w:t xml:space="preserve">Patients more than 65 years old are more likely to develop cardiovascular symptoms. It is unclear </w:t>
      </w:r>
      <w:r w:rsidR="00145A5A" w:rsidRPr="00591D2A">
        <w:rPr>
          <w:rFonts w:ascii="Calibri" w:hAnsi="Calibri" w:cs="Calibri"/>
          <w:sz w:val="24"/>
          <w:szCs w:val="24"/>
          <w:lang w:val="en-US"/>
        </w:rPr>
        <w:t>whether</w:t>
      </w:r>
      <w:r w:rsidR="00747CA8" w:rsidRPr="00591D2A">
        <w:rPr>
          <w:rFonts w:ascii="Calibri" w:hAnsi="Calibri" w:cs="Calibri"/>
          <w:sz w:val="24"/>
          <w:szCs w:val="24"/>
          <w:lang w:val="en-US"/>
        </w:rPr>
        <w:t xml:space="preserve"> more cardiovascular diseases or limited cardiovascular reserves</w:t>
      </w:r>
      <w:r w:rsidR="00145A5A" w:rsidRPr="00591D2A">
        <w:rPr>
          <w:rFonts w:ascii="Calibri" w:hAnsi="Calibri" w:cs="Calibri"/>
          <w:sz w:val="24"/>
          <w:szCs w:val="24"/>
          <w:lang w:val="en-US"/>
        </w:rPr>
        <w:t xml:space="preserve"> are the reasons</w:t>
      </w:r>
      <w:r w:rsidR="00747CA8" w:rsidRPr="00591D2A">
        <w:rPr>
          <w:rFonts w:ascii="Calibri" w:hAnsi="Calibri" w:cs="Calibri"/>
          <w:sz w:val="24"/>
          <w:szCs w:val="24"/>
          <w:lang w:val="en-US"/>
        </w:rPr>
        <w:t xml:space="preserve"> [Lieberman P, Simons FE. Anaphylaxis and cardiovascular disease: therapeutic dilemmas. Clin Exp Allergy. 2015 Aug;45(8):1288-95.]</w:t>
      </w:r>
      <w:r w:rsidR="00145A5A" w:rsidRPr="00591D2A">
        <w:rPr>
          <w:rFonts w:ascii="Calibri" w:hAnsi="Calibri" w:cs="Calibri"/>
          <w:sz w:val="24"/>
          <w:szCs w:val="24"/>
          <w:lang w:val="en-US"/>
        </w:rPr>
        <w:t>.</w:t>
      </w:r>
    </w:p>
    <w:p w14:paraId="2F47CBA3" w14:textId="31851377" w:rsidR="0064615C" w:rsidRPr="00591D2A" w:rsidRDefault="004349AE" w:rsidP="004349AE">
      <w:pPr>
        <w:tabs>
          <w:tab w:val="left" w:pos="1995"/>
        </w:tabs>
        <w:spacing w:line="480" w:lineRule="auto"/>
        <w:rPr>
          <w:rFonts w:ascii="Calibri" w:hAnsi="Calibri" w:cs="Calibri"/>
          <w:sz w:val="24"/>
          <w:szCs w:val="24"/>
          <w:lang w:val="en-US"/>
        </w:rPr>
      </w:pPr>
      <w:r w:rsidRPr="00591D2A">
        <w:rPr>
          <w:rFonts w:ascii="Calibri" w:hAnsi="Calibri" w:cs="Calibri"/>
          <w:sz w:val="24"/>
          <w:szCs w:val="24"/>
          <w:lang w:val="en-US"/>
        </w:rPr>
        <w:lastRenderedPageBreak/>
        <w:t>Cofactors like exercise, drugs, ethanol and stress are known to reduce the threshold o</w:t>
      </w:r>
      <w:r w:rsidR="00145A5A" w:rsidRPr="00591D2A">
        <w:rPr>
          <w:rFonts w:ascii="Calibri" w:hAnsi="Calibri" w:cs="Calibri"/>
          <w:sz w:val="24"/>
          <w:szCs w:val="24"/>
          <w:lang w:val="en-US"/>
        </w:rPr>
        <w:t>f</w:t>
      </w:r>
      <w:r w:rsidRPr="00591D2A">
        <w:rPr>
          <w:rFonts w:ascii="Calibri" w:hAnsi="Calibri" w:cs="Calibri"/>
          <w:sz w:val="24"/>
          <w:szCs w:val="24"/>
          <w:lang w:val="en-US"/>
        </w:rPr>
        <w:t xml:space="preserve"> allergic reactions [Simons FE, Ebisawa M, Sanchez-Borges M, et al. 2015 update of the evidence base: World Allergy Organization anaphylaxis guidelines. World Allergy Organ J. 2015 Oct 28;8(1):32]. Especially, older patients have an increased drug consumption</w:t>
      </w:r>
      <w:r w:rsidR="007709AF" w:rsidRPr="00591D2A">
        <w:rPr>
          <w:rFonts w:ascii="Calibri" w:hAnsi="Calibri" w:cs="Calibri"/>
          <w:sz w:val="24"/>
          <w:szCs w:val="24"/>
          <w:lang w:val="en-US"/>
        </w:rPr>
        <w:t>, which may be the reason for drugs as main elicitor but also for severe reactions [Ring J, Beyer K, Biedermann T, et al. Guideline for acute therapy and management of anaphylaxis. Allergo J Int 2014; 23:96–112.].</w:t>
      </w:r>
    </w:p>
    <w:p w14:paraId="705BE861" w14:textId="77777777" w:rsidR="00386E2C" w:rsidRPr="00591D2A" w:rsidRDefault="0064615C" w:rsidP="00565FEE">
      <w:pPr>
        <w:tabs>
          <w:tab w:val="left" w:pos="1995"/>
        </w:tabs>
        <w:spacing w:line="480" w:lineRule="auto"/>
        <w:rPr>
          <w:rFonts w:ascii="Calibri" w:hAnsi="Calibri" w:cs="Calibri"/>
          <w:sz w:val="24"/>
          <w:szCs w:val="24"/>
          <w:lang w:val="en-US"/>
        </w:rPr>
      </w:pPr>
      <w:r w:rsidRPr="00591D2A">
        <w:rPr>
          <w:rFonts w:ascii="Calibri" w:hAnsi="Calibri" w:cs="Calibri"/>
          <w:sz w:val="24"/>
          <w:szCs w:val="24"/>
          <w:lang w:val="en-US"/>
        </w:rPr>
        <w:t>E</w:t>
      </w:r>
      <w:r w:rsidR="00386E2C" w:rsidRPr="00591D2A">
        <w:rPr>
          <w:rFonts w:ascii="Calibri" w:hAnsi="Calibri" w:cs="Calibri"/>
          <w:sz w:val="24"/>
          <w:szCs w:val="24"/>
          <w:lang w:val="en-US"/>
        </w:rPr>
        <w:t>mergency treatment</w:t>
      </w:r>
      <w:r w:rsidRPr="00591D2A">
        <w:rPr>
          <w:rFonts w:ascii="Calibri" w:hAnsi="Calibri" w:cs="Calibri"/>
          <w:sz w:val="24"/>
          <w:szCs w:val="24"/>
          <w:lang w:val="en-US"/>
        </w:rPr>
        <w:t xml:space="preserve"> is similar in all age groups and supported by current guidelines</w:t>
      </w:r>
      <w:r w:rsidR="00E76DF2" w:rsidRPr="00591D2A">
        <w:rPr>
          <w:rFonts w:ascii="Calibri" w:hAnsi="Calibri" w:cs="Calibri"/>
          <w:sz w:val="24"/>
          <w:szCs w:val="24"/>
          <w:lang w:val="en-US"/>
        </w:rPr>
        <w:t xml:space="preserve"> [Muraro, A., et al., Anaphylaxis: guidelines from the European Academy of Allergy and Clinical Immunology. Allergy, 2014. 69(8): p. 1026-45.]</w:t>
      </w:r>
      <w:r w:rsidRPr="00591D2A">
        <w:rPr>
          <w:rFonts w:ascii="Calibri" w:hAnsi="Calibri" w:cs="Calibri"/>
          <w:sz w:val="24"/>
          <w:szCs w:val="24"/>
          <w:lang w:val="en-US"/>
        </w:rPr>
        <w:t xml:space="preserve"> but some considerations an</w:t>
      </w:r>
      <w:r w:rsidR="00E76DF2" w:rsidRPr="00591D2A">
        <w:rPr>
          <w:rFonts w:ascii="Calibri" w:hAnsi="Calibri" w:cs="Calibri"/>
          <w:sz w:val="24"/>
          <w:szCs w:val="24"/>
          <w:lang w:val="en-US"/>
        </w:rPr>
        <w:t>d adaptions should be made in e</w:t>
      </w:r>
      <w:r w:rsidRPr="00591D2A">
        <w:rPr>
          <w:rFonts w:ascii="Calibri" w:hAnsi="Calibri" w:cs="Calibri"/>
          <w:sz w:val="24"/>
          <w:szCs w:val="24"/>
          <w:lang w:val="en-US"/>
        </w:rPr>
        <w:t>lderly patients</w:t>
      </w:r>
      <w:r w:rsidR="00E76DF2" w:rsidRPr="00591D2A">
        <w:rPr>
          <w:rFonts w:ascii="Calibri" w:hAnsi="Calibri" w:cs="Calibri"/>
          <w:sz w:val="24"/>
          <w:szCs w:val="24"/>
          <w:lang w:val="en-US"/>
        </w:rPr>
        <w:t>. For example, the administration of adrenaline in patients with known or suspected CVD is no contraindication, but can be difficult due to increased coronary blood flow especially in patients with acute coronary syndrome [Lieberman P, Simons FE. Anaphylaxis and cardiovascular disease: therapeutic dilemmas. Clin Exp Allergy. 2015 Aug;45(8):1288-95.]</w:t>
      </w:r>
    </w:p>
    <w:p w14:paraId="10EECBF9" w14:textId="476003B8" w:rsidR="00386E2C" w:rsidRPr="00591D2A" w:rsidRDefault="00517A1C" w:rsidP="00386E2C">
      <w:pPr>
        <w:tabs>
          <w:tab w:val="left" w:pos="1995"/>
        </w:tabs>
        <w:spacing w:line="480" w:lineRule="auto"/>
        <w:rPr>
          <w:rFonts w:ascii="Calibri" w:hAnsi="Calibri" w:cs="Calibri"/>
          <w:sz w:val="24"/>
          <w:szCs w:val="24"/>
          <w:lang w:val="en-US"/>
        </w:rPr>
      </w:pPr>
      <w:r w:rsidRPr="00591D2A">
        <w:rPr>
          <w:rFonts w:ascii="Calibri" w:hAnsi="Calibri" w:cs="Calibri"/>
          <w:sz w:val="24"/>
          <w:szCs w:val="24"/>
          <w:lang w:val="en-US"/>
        </w:rPr>
        <w:t xml:space="preserve">In this survey, we aimed to analyze data from xx European countries </w:t>
      </w:r>
      <w:r w:rsidR="00F41B60" w:rsidRPr="00591D2A">
        <w:rPr>
          <w:rFonts w:ascii="Calibri" w:hAnsi="Calibri" w:cs="Calibri"/>
          <w:sz w:val="24"/>
          <w:szCs w:val="24"/>
          <w:lang w:val="en-US"/>
        </w:rPr>
        <w:t>concerning</w:t>
      </w:r>
      <w:r w:rsidRPr="00591D2A">
        <w:rPr>
          <w:rFonts w:ascii="Calibri" w:hAnsi="Calibri" w:cs="Calibri"/>
          <w:sz w:val="24"/>
          <w:szCs w:val="24"/>
          <w:lang w:val="en-US"/>
        </w:rPr>
        <w:t xml:space="preserve"> severe allergic reactions, with focus to patients 65 years and older regarding elicitors, symptoms, comorbidities, emergency treatment and longterm-treatment.</w:t>
      </w:r>
      <w:r w:rsidR="00F41B60" w:rsidRPr="00591D2A">
        <w:rPr>
          <w:rFonts w:ascii="Calibri" w:hAnsi="Calibri" w:cs="Calibri"/>
          <w:sz w:val="24"/>
          <w:szCs w:val="24"/>
          <w:lang w:val="en-US"/>
        </w:rPr>
        <w:t xml:space="preserve"> The population is increasing, especially the proportion of the elderly, thus the prevalence of allergic diseases is raising, too. Therefore, we need to know the impact of comorbidities, co-medication to anaphylactic reactions. It might also </w:t>
      </w:r>
      <w:r w:rsidR="00CF47AA" w:rsidRPr="00591D2A">
        <w:rPr>
          <w:rFonts w:ascii="Calibri" w:hAnsi="Calibri" w:cs="Calibri"/>
          <w:sz w:val="24"/>
          <w:szCs w:val="24"/>
          <w:lang w:val="en-US"/>
        </w:rPr>
        <w:t>influence</w:t>
      </w:r>
      <w:r w:rsidR="00F41B60" w:rsidRPr="00591D2A">
        <w:rPr>
          <w:rFonts w:ascii="Calibri" w:hAnsi="Calibri" w:cs="Calibri"/>
          <w:sz w:val="24"/>
          <w:szCs w:val="24"/>
          <w:lang w:val="en-US"/>
        </w:rPr>
        <w:t xml:space="preserve"> the management of anaphylaxis. The aim was to characterize anaphylaxis in patients aged 65 or above</w:t>
      </w:r>
      <w:r w:rsidR="00B87CA0" w:rsidRPr="00591D2A">
        <w:rPr>
          <w:rFonts w:ascii="Calibri" w:hAnsi="Calibri" w:cs="Calibri"/>
          <w:sz w:val="24"/>
          <w:szCs w:val="24"/>
          <w:lang w:val="en-US"/>
        </w:rPr>
        <w:t>….</w:t>
      </w:r>
      <w:r w:rsidR="00386E2C" w:rsidRPr="00591D2A">
        <w:rPr>
          <w:rFonts w:ascii="Calibri" w:hAnsi="Calibri" w:cs="Calibri"/>
          <w:sz w:val="24"/>
          <w:szCs w:val="24"/>
          <w:lang w:val="en-US"/>
        </w:rPr>
        <w:br w:type="page"/>
      </w:r>
    </w:p>
    <w:p w14:paraId="3413D750" w14:textId="77777777" w:rsidR="00386E2C" w:rsidRPr="00591D2A" w:rsidRDefault="00386E2C" w:rsidP="00386E2C">
      <w:pPr>
        <w:tabs>
          <w:tab w:val="left" w:pos="1995"/>
        </w:tabs>
        <w:spacing w:line="480" w:lineRule="auto"/>
        <w:rPr>
          <w:rFonts w:ascii="Calibri" w:hAnsi="Calibri" w:cs="Calibri"/>
          <w:b/>
          <w:sz w:val="24"/>
          <w:szCs w:val="24"/>
          <w:lang w:val="en-US"/>
        </w:rPr>
      </w:pPr>
      <w:r w:rsidRPr="00591D2A">
        <w:rPr>
          <w:rFonts w:ascii="Calibri" w:hAnsi="Calibri" w:cs="Calibri"/>
          <w:b/>
          <w:sz w:val="24"/>
          <w:szCs w:val="24"/>
          <w:lang w:val="en-US"/>
        </w:rPr>
        <w:lastRenderedPageBreak/>
        <w:t>Methods</w:t>
      </w:r>
    </w:p>
    <w:p w14:paraId="7837F951" w14:textId="77777777" w:rsidR="00386E2C" w:rsidRPr="00591D2A" w:rsidRDefault="00386E2C" w:rsidP="00386E2C">
      <w:pPr>
        <w:tabs>
          <w:tab w:val="left" w:pos="1995"/>
        </w:tabs>
        <w:spacing w:line="480" w:lineRule="auto"/>
        <w:rPr>
          <w:b/>
          <w:sz w:val="24"/>
          <w:szCs w:val="24"/>
          <w:lang w:val="en-US"/>
        </w:rPr>
      </w:pPr>
      <w:r w:rsidRPr="00591D2A">
        <w:rPr>
          <w:b/>
          <w:sz w:val="24"/>
          <w:szCs w:val="24"/>
          <w:lang w:val="en-US"/>
        </w:rPr>
        <w:t>Setting and Design</w:t>
      </w:r>
    </w:p>
    <w:p w14:paraId="16648FCA" w14:textId="661CD9CC" w:rsidR="00386E2C" w:rsidRDefault="00386E2C" w:rsidP="00C50E79">
      <w:pPr>
        <w:tabs>
          <w:tab w:val="left" w:pos="1995"/>
        </w:tabs>
        <w:spacing w:line="480" w:lineRule="auto"/>
        <w:rPr>
          <w:ins w:id="7" w:author="Dölle, Sabine" w:date="2017-06-27T12:46:00Z"/>
          <w:sz w:val="24"/>
          <w:szCs w:val="24"/>
          <w:lang w:val="en-US"/>
        </w:rPr>
      </w:pPr>
      <w:r w:rsidRPr="00591D2A">
        <w:rPr>
          <w:sz w:val="24"/>
          <w:szCs w:val="24"/>
          <w:lang w:val="en-US"/>
        </w:rPr>
        <w:t xml:space="preserve">The European Anaphylaxis Registry collected information on anaphylactic reactions through a web based data entry system. </w:t>
      </w:r>
      <w:r w:rsidR="00C50E79" w:rsidRPr="00591D2A">
        <w:rPr>
          <w:sz w:val="24"/>
          <w:szCs w:val="24"/>
          <w:lang w:val="en-US"/>
        </w:rPr>
        <w:t xml:space="preserve">It aims to document cases of severe anaphylaxis. Participation of study </w:t>
      </w:r>
      <w:r w:rsidR="00C32EB0" w:rsidRPr="00591D2A">
        <w:rPr>
          <w:sz w:val="24"/>
          <w:szCs w:val="24"/>
          <w:lang w:val="en-US"/>
        </w:rPr>
        <w:t>centers</w:t>
      </w:r>
      <w:r w:rsidR="00C50E79" w:rsidRPr="00591D2A">
        <w:rPr>
          <w:sz w:val="24"/>
          <w:szCs w:val="24"/>
          <w:lang w:val="en-US"/>
        </w:rPr>
        <w:t xml:space="preserve"> was voluntary and could be declined at any time. Data for the current analysis were provided by tertiary referral centers specialized in allergology and/or dermatology in </w:t>
      </w:r>
      <w:r w:rsidR="00CF47AA" w:rsidRPr="00591D2A">
        <w:rPr>
          <w:sz w:val="24"/>
          <w:szCs w:val="24"/>
          <w:highlight w:val="yellow"/>
          <w:lang w:val="en-US"/>
        </w:rPr>
        <w:t>Germany, France, Switzerland, Ireland, Greece, Austria, Spain, Bulgaria , Italy  and Poland</w:t>
      </w:r>
      <w:r w:rsidR="00C50E79" w:rsidRPr="00591D2A">
        <w:rPr>
          <w:sz w:val="24"/>
          <w:szCs w:val="24"/>
          <w:highlight w:val="yellow"/>
          <w:lang w:val="en-US"/>
        </w:rPr>
        <w:t>.</w:t>
      </w:r>
      <w:r w:rsidR="00C50E79" w:rsidRPr="00591D2A">
        <w:rPr>
          <w:sz w:val="24"/>
          <w:szCs w:val="24"/>
          <w:lang w:val="en-US"/>
        </w:rPr>
        <w:t xml:space="preserve"> </w:t>
      </w:r>
      <w:r w:rsidRPr="00591D2A">
        <w:rPr>
          <w:sz w:val="24"/>
          <w:szCs w:val="24"/>
          <w:lang w:val="en-US"/>
        </w:rPr>
        <w:t>The study was approved by the Ethics Committee at Charité – Universitätsmedizin Berlin (the coordinating center) and by the local Ethics Committees in all participating countries.</w:t>
      </w:r>
    </w:p>
    <w:p w14:paraId="3837537A" w14:textId="32FCB95C" w:rsidR="00466822" w:rsidRPr="00591D2A" w:rsidRDefault="00466822" w:rsidP="00C50E79">
      <w:pPr>
        <w:tabs>
          <w:tab w:val="left" w:pos="1995"/>
        </w:tabs>
        <w:spacing w:line="480" w:lineRule="auto"/>
        <w:rPr>
          <w:sz w:val="24"/>
          <w:szCs w:val="24"/>
          <w:lang w:val="en-US"/>
        </w:rPr>
      </w:pPr>
      <w:ins w:id="8" w:author="Dölle, Sabine" w:date="2017-06-27T12:46:00Z">
        <w:r>
          <w:rPr>
            <w:sz w:val="24"/>
            <w:szCs w:val="24"/>
            <w:lang w:val="en-US"/>
          </w:rPr>
          <w:t>Only countries with &gt;100 cases were considered.</w:t>
        </w:r>
      </w:ins>
    </w:p>
    <w:p w14:paraId="2AECF97F" w14:textId="77777777" w:rsidR="00386E2C" w:rsidRPr="00591D2A" w:rsidRDefault="00386E2C" w:rsidP="00DE0CD5">
      <w:pPr>
        <w:tabs>
          <w:tab w:val="left" w:pos="1995"/>
        </w:tabs>
        <w:rPr>
          <w:b/>
          <w:sz w:val="24"/>
          <w:szCs w:val="24"/>
          <w:lang w:val="en-US"/>
        </w:rPr>
      </w:pPr>
      <w:r w:rsidRPr="00591D2A">
        <w:rPr>
          <w:b/>
          <w:sz w:val="24"/>
          <w:szCs w:val="24"/>
          <w:lang w:val="en-US"/>
        </w:rPr>
        <w:t>Participants</w:t>
      </w:r>
    </w:p>
    <w:p w14:paraId="602C510E" w14:textId="77777777" w:rsidR="00DE0CD5" w:rsidRPr="00591D2A" w:rsidRDefault="00C50E79" w:rsidP="0009142E">
      <w:pPr>
        <w:tabs>
          <w:tab w:val="left" w:pos="1995"/>
        </w:tabs>
        <w:spacing w:line="480" w:lineRule="auto"/>
        <w:rPr>
          <w:sz w:val="24"/>
          <w:szCs w:val="24"/>
          <w:lang w:val="en-US"/>
        </w:rPr>
      </w:pPr>
      <w:r w:rsidRPr="00591D2A">
        <w:rPr>
          <w:sz w:val="24"/>
          <w:szCs w:val="24"/>
          <w:lang w:val="en-US"/>
        </w:rPr>
        <w:t xml:space="preserve">After treatment of a severe anaphylactic reaction, patients were referred for further diagnostics up to specialized </w:t>
      </w:r>
      <w:r w:rsidR="00C32EB0" w:rsidRPr="00591D2A">
        <w:rPr>
          <w:sz w:val="24"/>
          <w:szCs w:val="24"/>
          <w:lang w:val="en-US"/>
        </w:rPr>
        <w:t>centers</w:t>
      </w:r>
      <w:r w:rsidRPr="00591D2A">
        <w:rPr>
          <w:sz w:val="24"/>
          <w:szCs w:val="24"/>
          <w:lang w:val="en-US"/>
        </w:rPr>
        <w:t xml:space="preserve"> for evaluation, education and counselling,</w:t>
      </w:r>
      <w:r w:rsidR="0009142E" w:rsidRPr="00591D2A">
        <w:rPr>
          <w:sz w:val="24"/>
          <w:szCs w:val="24"/>
          <w:lang w:val="en-US"/>
        </w:rPr>
        <w:t xml:space="preserve"> </w:t>
      </w:r>
      <w:r w:rsidRPr="00591D2A">
        <w:rPr>
          <w:sz w:val="24"/>
          <w:szCs w:val="24"/>
          <w:lang w:val="en-US"/>
        </w:rPr>
        <w:t>and specific immunotherapy. Patients were asked</w:t>
      </w:r>
      <w:r w:rsidR="0009142E" w:rsidRPr="00591D2A">
        <w:rPr>
          <w:sz w:val="24"/>
          <w:szCs w:val="24"/>
          <w:lang w:val="en-US"/>
        </w:rPr>
        <w:t xml:space="preserve"> to give written informed consent to allow the use of their data on medical history and diagnostic workup within this study</w:t>
      </w:r>
      <w:r w:rsidR="00386E2C" w:rsidRPr="00591D2A">
        <w:rPr>
          <w:sz w:val="24"/>
          <w:szCs w:val="24"/>
          <w:lang w:val="en-US"/>
        </w:rPr>
        <w:t xml:space="preserve">. </w:t>
      </w:r>
      <w:r w:rsidR="0009142E" w:rsidRPr="00591D2A">
        <w:rPr>
          <w:sz w:val="24"/>
          <w:szCs w:val="24"/>
          <w:lang w:val="en-US"/>
        </w:rPr>
        <w:t>We aimed</w:t>
      </w:r>
      <w:r w:rsidR="00386E2C" w:rsidRPr="00591D2A">
        <w:rPr>
          <w:sz w:val="24"/>
          <w:szCs w:val="24"/>
          <w:lang w:val="en-US"/>
        </w:rPr>
        <w:t xml:space="preserve"> to enter most severe cases preferably, usually with circulatory or respiratory symptoms, but milder anaphylaxis could be recorded as well. </w:t>
      </w:r>
    </w:p>
    <w:p w14:paraId="1F2E70B6" w14:textId="77777777" w:rsidR="00386E2C" w:rsidRPr="00591D2A" w:rsidRDefault="00386E2C" w:rsidP="00386E2C">
      <w:pPr>
        <w:tabs>
          <w:tab w:val="left" w:pos="1995"/>
        </w:tabs>
        <w:spacing w:line="480" w:lineRule="auto"/>
        <w:rPr>
          <w:sz w:val="24"/>
          <w:szCs w:val="24"/>
          <w:lang w:val="en-US"/>
        </w:rPr>
      </w:pPr>
    </w:p>
    <w:p w14:paraId="53A6BBCD" w14:textId="77777777" w:rsidR="00386E2C" w:rsidRPr="00591D2A" w:rsidRDefault="00386E2C" w:rsidP="00386E2C">
      <w:pPr>
        <w:tabs>
          <w:tab w:val="left" w:pos="1995"/>
        </w:tabs>
        <w:spacing w:line="480" w:lineRule="auto"/>
        <w:rPr>
          <w:b/>
          <w:sz w:val="24"/>
          <w:szCs w:val="24"/>
          <w:lang w:val="en-US"/>
        </w:rPr>
      </w:pPr>
      <w:r w:rsidRPr="00591D2A">
        <w:rPr>
          <w:b/>
          <w:sz w:val="24"/>
          <w:szCs w:val="24"/>
          <w:lang w:val="en-US"/>
        </w:rPr>
        <w:t>Data source and handling</w:t>
      </w:r>
    </w:p>
    <w:p w14:paraId="3E7F7E77" w14:textId="77777777" w:rsidR="00386E2C" w:rsidRPr="00591D2A" w:rsidRDefault="0009142E" w:rsidP="00386E2C">
      <w:pPr>
        <w:tabs>
          <w:tab w:val="left" w:pos="1995"/>
        </w:tabs>
        <w:spacing w:line="480" w:lineRule="auto"/>
        <w:rPr>
          <w:sz w:val="24"/>
          <w:szCs w:val="24"/>
          <w:lang w:val="en-US"/>
        </w:rPr>
      </w:pPr>
      <w:r w:rsidRPr="00591D2A">
        <w:rPr>
          <w:sz w:val="24"/>
          <w:szCs w:val="24"/>
          <w:lang w:val="en-US"/>
        </w:rPr>
        <w:t xml:space="preserve">After completion of diagnostics, patients’ data were retrieved from medical treatment, laboratory measurements, emergency protocols as available. Using a </w:t>
      </w:r>
      <w:r w:rsidR="00C32EB0" w:rsidRPr="00591D2A">
        <w:rPr>
          <w:sz w:val="24"/>
          <w:szCs w:val="24"/>
          <w:lang w:val="en-US"/>
        </w:rPr>
        <w:t>pseudonym,</w:t>
      </w:r>
      <w:r w:rsidRPr="00591D2A">
        <w:rPr>
          <w:sz w:val="24"/>
          <w:szCs w:val="24"/>
          <w:lang w:val="en-US"/>
        </w:rPr>
        <w:t xml:space="preserve"> the data </w:t>
      </w:r>
      <w:r w:rsidRPr="00591D2A">
        <w:rPr>
          <w:sz w:val="24"/>
          <w:szCs w:val="24"/>
          <w:lang w:val="en-US"/>
        </w:rPr>
        <w:lastRenderedPageBreak/>
        <w:t xml:space="preserve">were entered by trained study personnel into online questionnaire in each study center. </w:t>
      </w:r>
      <w:r w:rsidR="00386E2C" w:rsidRPr="00591D2A">
        <w:rPr>
          <w:sz w:val="24"/>
          <w:szCs w:val="24"/>
          <w:lang w:val="en-US"/>
        </w:rPr>
        <w:t>The online data entry system comprised a German questionnaire for Germany, Austria and</w:t>
      </w:r>
    </w:p>
    <w:p w14:paraId="3C2370A6" w14:textId="6B64CD94" w:rsidR="0009142E" w:rsidRPr="00591D2A" w:rsidRDefault="00386E2C" w:rsidP="00386E2C">
      <w:pPr>
        <w:tabs>
          <w:tab w:val="left" w:pos="1995"/>
        </w:tabs>
        <w:spacing w:line="480" w:lineRule="auto"/>
        <w:rPr>
          <w:sz w:val="24"/>
          <w:szCs w:val="24"/>
          <w:lang w:val="en-US"/>
        </w:rPr>
      </w:pPr>
      <w:r w:rsidRPr="00591D2A">
        <w:rPr>
          <w:sz w:val="24"/>
          <w:szCs w:val="24"/>
          <w:lang w:val="en-US"/>
        </w:rPr>
        <w:t>Switzerland</w:t>
      </w:r>
      <w:r w:rsidR="00CF47AA" w:rsidRPr="00591D2A">
        <w:rPr>
          <w:sz w:val="24"/>
          <w:szCs w:val="24"/>
          <w:lang w:val="en-US"/>
        </w:rPr>
        <w:t>, which was translated for international use.</w:t>
      </w:r>
      <w:r w:rsidRPr="00591D2A">
        <w:rPr>
          <w:sz w:val="24"/>
          <w:szCs w:val="24"/>
          <w:lang w:val="en-US"/>
        </w:rPr>
        <w:t xml:space="preserve"> </w:t>
      </w:r>
      <w:r w:rsidR="0009142E" w:rsidRPr="00591D2A">
        <w:rPr>
          <w:sz w:val="24"/>
          <w:szCs w:val="24"/>
          <w:lang w:val="en-US"/>
        </w:rPr>
        <w:t xml:space="preserve">Raw study data </w:t>
      </w:r>
      <w:r w:rsidR="00C32EB0" w:rsidRPr="00591D2A">
        <w:rPr>
          <w:sz w:val="24"/>
          <w:szCs w:val="24"/>
          <w:lang w:val="en-US"/>
        </w:rPr>
        <w:t>were stored</w:t>
      </w:r>
      <w:r w:rsidR="0009142E" w:rsidRPr="00591D2A">
        <w:rPr>
          <w:sz w:val="24"/>
          <w:szCs w:val="24"/>
          <w:lang w:val="en-US"/>
        </w:rPr>
        <w:t xml:space="preserve"> on a central server at Charité – Universitätsmedizin Berlin (</w:t>
      </w:r>
      <w:hyperlink r:id="rId8" w:history="1">
        <w:r w:rsidR="0009142E" w:rsidRPr="00591D2A">
          <w:rPr>
            <w:rStyle w:val="Hyperlink"/>
            <w:sz w:val="24"/>
            <w:szCs w:val="24"/>
            <w:lang w:val="en-US"/>
          </w:rPr>
          <w:t>www.anaphylaxie.net</w:t>
        </w:r>
      </w:hyperlink>
      <w:r w:rsidR="0009142E" w:rsidRPr="00591D2A">
        <w:rPr>
          <w:sz w:val="24"/>
          <w:szCs w:val="24"/>
          <w:lang w:val="en-US"/>
        </w:rPr>
        <w:t xml:space="preserve">). </w:t>
      </w:r>
      <w:r w:rsidRPr="00591D2A">
        <w:rPr>
          <w:sz w:val="24"/>
          <w:szCs w:val="24"/>
          <w:lang w:val="en-US"/>
        </w:rPr>
        <w:t>The questionnaire was refined through</w:t>
      </w:r>
      <w:r w:rsidR="00801A4E" w:rsidRPr="00591D2A">
        <w:rPr>
          <w:sz w:val="24"/>
          <w:szCs w:val="24"/>
          <w:lang w:val="en-US"/>
        </w:rPr>
        <w:t xml:space="preserve"> </w:t>
      </w:r>
      <w:r w:rsidRPr="00591D2A">
        <w:rPr>
          <w:sz w:val="24"/>
          <w:szCs w:val="24"/>
          <w:lang w:val="en-US"/>
        </w:rPr>
        <w:t>yearly updates, with new items introduced based on expert judgment. Data collected through</w:t>
      </w:r>
      <w:r w:rsidR="00801A4E" w:rsidRPr="00591D2A">
        <w:rPr>
          <w:sz w:val="24"/>
          <w:szCs w:val="24"/>
          <w:lang w:val="en-US"/>
        </w:rPr>
        <w:t xml:space="preserve"> </w:t>
      </w:r>
      <w:r w:rsidRPr="00591D2A">
        <w:rPr>
          <w:sz w:val="24"/>
          <w:szCs w:val="24"/>
          <w:lang w:val="en-US"/>
        </w:rPr>
        <w:t xml:space="preserve">questionnaire versions </w:t>
      </w:r>
      <w:r w:rsidRPr="00591D2A">
        <w:rPr>
          <w:sz w:val="24"/>
          <w:szCs w:val="24"/>
          <w:highlight w:val="yellow"/>
          <w:lang w:val="en-US"/>
        </w:rPr>
        <w:t>2 to 6 (n=134, 219, 167, 689, and 761)</w:t>
      </w:r>
      <w:r w:rsidRPr="00591D2A">
        <w:rPr>
          <w:sz w:val="24"/>
          <w:szCs w:val="24"/>
          <w:lang w:val="en-US"/>
        </w:rPr>
        <w:t xml:space="preserve"> with entry dates from July 2007 to</w:t>
      </w:r>
      <w:r w:rsidR="00801A4E" w:rsidRPr="00591D2A">
        <w:rPr>
          <w:sz w:val="24"/>
          <w:szCs w:val="24"/>
          <w:lang w:val="en-US"/>
        </w:rPr>
        <w:t xml:space="preserve"> </w:t>
      </w:r>
      <w:r w:rsidRPr="00591D2A">
        <w:rPr>
          <w:sz w:val="24"/>
          <w:szCs w:val="24"/>
          <w:lang w:val="en-US"/>
        </w:rPr>
        <w:t>March 201</w:t>
      </w:r>
      <w:r w:rsidR="004F7630" w:rsidRPr="00591D2A">
        <w:rPr>
          <w:sz w:val="24"/>
          <w:szCs w:val="24"/>
          <w:lang w:val="en-US"/>
        </w:rPr>
        <w:t>7</w:t>
      </w:r>
      <w:r w:rsidRPr="00591D2A">
        <w:rPr>
          <w:sz w:val="24"/>
          <w:szCs w:val="24"/>
          <w:lang w:val="en-US"/>
        </w:rPr>
        <w:t xml:space="preserve"> were used. </w:t>
      </w:r>
    </w:p>
    <w:p w14:paraId="36A56CD8" w14:textId="77777777" w:rsidR="00386E2C" w:rsidRPr="00591D2A" w:rsidRDefault="00386E2C" w:rsidP="00386E2C">
      <w:pPr>
        <w:tabs>
          <w:tab w:val="left" w:pos="1995"/>
        </w:tabs>
        <w:spacing w:line="480" w:lineRule="auto"/>
        <w:rPr>
          <w:b/>
          <w:sz w:val="24"/>
          <w:szCs w:val="24"/>
          <w:lang w:val="en-US"/>
        </w:rPr>
      </w:pPr>
      <w:r w:rsidRPr="00591D2A">
        <w:rPr>
          <w:b/>
          <w:sz w:val="24"/>
          <w:szCs w:val="24"/>
          <w:lang w:val="en-US"/>
        </w:rPr>
        <w:t>Variables</w:t>
      </w:r>
    </w:p>
    <w:p w14:paraId="034D5A76" w14:textId="1CC9E1A4" w:rsidR="00386E2C" w:rsidRPr="00591D2A" w:rsidRDefault="00386E2C" w:rsidP="00386E2C">
      <w:pPr>
        <w:tabs>
          <w:tab w:val="left" w:pos="1995"/>
        </w:tabs>
        <w:spacing w:line="480" w:lineRule="auto"/>
        <w:rPr>
          <w:sz w:val="24"/>
          <w:szCs w:val="24"/>
          <w:lang w:val="en-US"/>
        </w:rPr>
      </w:pPr>
      <w:r w:rsidRPr="00591D2A">
        <w:rPr>
          <w:sz w:val="24"/>
          <w:szCs w:val="24"/>
          <w:lang w:val="en-US"/>
        </w:rPr>
        <w:t>Specific areas covered have been reported earlier [22], the online version can be accessed through</w:t>
      </w:r>
      <w:r w:rsidR="00801A4E" w:rsidRPr="00591D2A">
        <w:rPr>
          <w:sz w:val="24"/>
          <w:szCs w:val="24"/>
          <w:lang w:val="en-US"/>
        </w:rPr>
        <w:t xml:space="preserve"> </w:t>
      </w:r>
      <w:r w:rsidRPr="00591D2A">
        <w:rPr>
          <w:sz w:val="24"/>
          <w:szCs w:val="24"/>
          <w:lang w:val="en-US"/>
        </w:rPr>
        <w:t xml:space="preserve">www.anaphylaxie.net. Age at reaction was categorized in three </w:t>
      </w:r>
      <w:r w:rsidR="004F7630" w:rsidRPr="00591D2A">
        <w:rPr>
          <w:sz w:val="24"/>
          <w:szCs w:val="24"/>
          <w:lang w:val="en-US"/>
        </w:rPr>
        <w:t>groups</w:t>
      </w:r>
      <w:r w:rsidRPr="00591D2A">
        <w:rPr>
          <w:sz w:val="24"/>
          <w:szCs w:val="24"/>
          <w:lang w:val="en-US"/>
        </w:rPr>
        <w:t xml:space="preserve">: </w:t>
      </w:r>
      <w:r w:rsidR="00801A4E" w:rsidRPr="00591D2A">
        <w:rPr>
          <w:sz w:val="24"/>
          <w:szCs w:val="24"/>
          <w:lang w:val="en-US"/>
        </w:rPr>
        <w:t>patients aged 18-40 years</w:t>
      </w:r>
      <w:r w:rsidRPr="00591D2A">
        <w:rPr>
          <w:sz w:val="24"/>
          <w:szCs w:val="24"/>
          <w:lang w:val="en-US"/>
        </w:rPr>
        <w:t>,</w:t>
      </w:r>
      <w:r w:rsidR="00801A4E" w:rsidRPr="00591D2A">
        <w:rPr>
          <w:sz w:val="24"/>
          <w:szCs w:val="24"/>
          <w:lang w:val="en-US"/>
        </w:rPr>
        <w:t xml:space="preserve"> patients aged 41-64 years,</w:t>
      </w:r>
      <w:r w:rsidRPr="00591D2A">
        <w:rPr>
          <w:sz w:val="24"/>
          <w:szCs w:val="24"/>
          <w:lang w:val="en-US"/>
        </w:rPr>
        <w:t xml:space="preserve"> and </w:t>
      </w:r>
      <w:r w:rsidR="00801A4E" w:rsidRPr="00591D2A">
        <w:rPr>
          <w:sz w:val="24"/>
          <w:szCs w:val="24"/>
          <w:lang w:val="en-US"/>
        </w:rPr>
        <w:t>elderly patients</w:t>
      </w:r>
      <w:r w:rsidRPr="00591D2A">
        <w:rPr>
          <w:sz w:val="24"/>
          <w:szCs w:val="24"/>
          <w:lang w:val="en-US"/>
        </w:rPr>
        <w:t xml:space="preserve"> </w:t>
      </w:r>
      <w:r w:rsidR="00801A4E" w:rsidRPr="00591D2A">
        <w:rPr>
          <w:sz w:val="24"/>
          <w:szCs w:val="24"/>
          <w:lang w:val="en-US"/>
        </w:rPr>
        <w:t>65 years</w:t>
      </w:r>
      <w:r w:rsidR="004F7630" w:rsidRPr="00591D2A">
        <w:rPr>
          <w:sz w:val="24"/>
          <w:szCs w:val="24"/>
          <w:lang w:val="en-US"/>
        </w:rPr>
        <w:t xml:space="preserve"> and older</w:t>
      </w:r>
      <w:r w:rsidRPr="00591D2A">
        <w:rPr>
          <w:sz w:val="24"/>
          <w:szCs w:val="24"/>
          <w:lang w:val="en-US"/>
        </w:rPr>
        <w:t xml:space="preserve">. </w:t>
      </w:r>
      <w:r w:rsidR="00EE6A63" w:rsidRPr="00591D2A">
        <w:rPr>
          <w:sz w:val="24"/>
          <w:szCs w:val="24"/>
          <w:lang w:val="en-US"/>
        </w:rPr>
        <w:t>M</w:t>
      </w:r>
      <w:r w:rsidRPr="00591D2A">
        <w:rPr>
          <w:sz w:val="24"/>
          <w:szCs w:val="24"/>
          <w:lang w:val="en-US"/>
        </w:rPr>
        <w:t xml:space="preserve">ost variables were </w:t>
      </w:r>
      <w:r w:rsidR="00EE6A63" w:rsidRPr="00591D2A">
        <w:rPr>
          <w:sz w:val="24"/>
          <w:szCs w:val="24"/>
          <w:lang w:val="en-US"/>
        </w:rPr>
        <w:t>assessed</w:t>
      </w:r>
      <w:r w:rsidRPr="00591D2A">
        <w:rPr>
          <w:sz w:val="24"/>
          <w:szCs w:val="24"/>
          <w:lang w:val="en-US"/>
        </w:rPr>
        <w:t xml:space="preserve"> as answers by item</w:t>
      </w:r>
      <w:r w:rsidR="00801A4E" w:rsidRPr="00591D2A">
        <w:rPr>
          <w:sz w:val="24"/>
          <w:szCs w:val="24"/>
          <w:lang w:val="en-US"/>
        </w:rPr>
        <w:t xml:space="preserve"> </w:t>
      </w:r>
      <w:r w:rsidRPr="00591D2A">
        <w:rPr>
          <w:sz w:val="24"/>
          <w:szCs w:val="24"/>
          <w:lang w:val="en-US"/>
        </w:rPr>
        <w:t xml:space="preserve">(comorbidities, cofactors, details of previous reactions, </w:t>
      </w:r>
      <w:r w:rsidR="00EE6A63" w:rsidRPr="00591D2A">
        <w:rPr>
          <w:sz w:val="24"/>
          <w:szCs w:val="24"/>
          <w:lang w:val="en-US"/>
        </w:rPr>
        <w:t xml:space="preserve">elicitors, </w:t>
      </w:r>
      <w:r w:rsidRPr="00591D2A">
        <w:rPr>
          <w:sz w:val="24"/>
          <w:szCs w:val="24"/>
          <w:lang w:val="en-US"/>
        </w:rPr>
        <w:t>symptoms and severity, emergency</w:t>
      </w:r>
      <w:r w:rsidR="00801A4E" w:rsidRPr="00591D2A">
        <w:rPr>
          <w:sz w:val="24"/>
          <w:szCs w:val="24"/>
          <w:lang w:val="en-US"/>
        </w:rPr>
        <w:t xml:space="preserve"> </w:t>
      </w:r>
      <w:r w:rsidRPr="00591D2A">
        <w:rPr>
          <w:sz w:val="24"/>
          <w:szCs w:val="24"/>
          <w:lang w:val="en-US"/>
        </w:rPr>
        <w:t xml:space="preserve">treatment, and long-term management). </w:t>
      </w:r>
      <w:r w:rsidR="00EE6A63" w:rsidRPr="00591D2A">
        <w:rPr>
          <w:sz w:val="24"/>
          <w:szCs w:val="24"/>
          <w:lang w:val="en-US"/>
        </w:rPr>
        <w:t xml:space="preserve">The Elicitors were grouped into typical foods, insect venoms, drugs, and other less-frequently expected causes of allergic reaction, such as latex or allergen immunotherapy (AIT). </w:t>
      </w:r>
      <w:r w:rsidR="00B60815" w:rsidRPr="00591D2A">
        <w:rPr>
          <w:sz w:val="24"/>
          <w:szCs w:val="24"/>
          <w:lang w:val="en-US"/>
        </w:rPr>
        <w:t xml:space="preserve">Rare food items could be specified by free text entries within the group of elicitors. </w:t>
      </w:r>
      <w:r w:rsidR="00EE6A63" w:rsidRPr="00591D2A">
        <w:rPr>
          <w:sz w:val="24"/>
          <w:szCs w:val="24"/>
          <w:lang w:val="en-US"/>
        </w:rPr>
        <w:t xml:space="preserve">Based on </w:t>
      </w:r>
      <w:r w:rsidR="00B60815" w:rsidRPr="00591D2A">
        <w:rPr>
          <w:sz w:val="24"/>
          <w:szCs w:val="24"/>
          <w:lang w:val="en-US"/>
        </w:rPr>
        <w:t>local allergy specialist´s appraisal</w:t>
      </w:r>
      <w:r w:rsidR="00EE6A63" w:rsidRPr="00591D2A">
        <w:rPr>
          <w:sz w:val="24"/>
          <w:szCs w:val="24"/>
          <w:lang w:val="en-US"/>
        </w:rPr>
        <w:t xml:space="preserve"> the elicitor was </w:t>
      </w:r>
      <w:r w:rsidR="00B60815" w:rsidRPr="00591D2A">
        <w:rPr>
          <w:sz w:val="24"/>
          <w:szCs w:val="24"/>
          <w:lang w:val="en-US"/>
        </w:rPr>
        <w:t xml:space="preserve">documented as known or highly suspicious. Symptoms were assessed </w:t>
      </w:r>
      <w:r w:rsidR="00BB4A92" w:rsidRPr="00591D2A">
        <w:rPr>
          <w:sz w:val="24"/>
          <w:szCs w:val="24"/>
          <w:lang w:val="en-US"/>
        </w:rPr>
        <w:t xml:space="preserve">through closed questions, categorized via organ system involvement including detailed options. Further symptoms were </w:t>
      </w:r>
      <w:r w:rsidRPr="00591D2A">
        <w:rPr>
          <w:sz w:val="24"/>
          <w:szCs w:val="24"/>
          <w:lang w:val="en-US"/>
        </w:rPr>
        <w:t xml:space="preserve">documented via free text </w:t>
      </w:r>
      <w:r w:rsidR="00BB4A92" w:rsidRPr="00591D2A">
        <w:rPr>
          <w:sz w:val="24"/>
          <w:szCs w:val="24"/>
          <w:lang w:val="en-US"/>
        </w:rPr>
        <w:t xml:space="preserve">and </w:t>
      </w:r>
      <w:r w:rsidRPr="00591D2A">
        <w:rPr>
          <w:sz w:val="24"/>
          <w:szCs w:val="24"/>
          <w:lang w:val="en-US"/>
        </w:rPr>
        <w:t xml:space="preserve">were manually assigned to default answer categories. Severity was graded retrospectively </w:t>
      </w:r>
      <w:r w:rsidR="00B60815" w:rsidRPr="00591D2A">
        <w:rPr>
          <w:sz w:val="24"/>
          <w:szCs w:val="24"/>
          <w:lang w:val="en-US"/>
        </w:rPr>
        <w:t>in</w:t>
      </w:r>
      <w:r w:rsidRPr="00591D2A">
        <w:rPr>
          <w:sz w:val="24"/>
          <w:szCs w:val="24"/>
          <w:lang w:val="en-US"/>
        </w:rPr>
        <w:t xml:space="preserve"> four levels of symptom profiles</w:t>
      </w:r>
      <w:r w:rsidR="00801A4E" w:rsidRPr="00591D2A">
        <w:rPr>
          <w:sz w:val="24"/>
          <w:szCs w:val="24"/>
          <w:lang w:val="en-US"/>
        </w:rPr>
        <w:t xml:space="preserve"> </w:t>
      </w:r>
      <w:r w:rsidR="00B60815" w:rsidRPr="00591D2A">
        <w:rPr>
          <w:sz w:val="24"/>
          <w:szCs w:val="24"/>
          <w:lang w:val="en-US"/>
        </w:rPr>
        <w:t>using the classification proposed by Ring [</w:t>
      </w:r>
      <w:r w:rsidR="00CF47AA" w:rsidRPr="00591D2A">
        <w:rPr>
          <w:sz w:val="24"/>
          <w:szCs w:val="24"/>
          <w:lang w:val="en-US"/>
        </w:rPr>
        <w:t>Ring, J. and K. Messmer, Incidence and severity of anaphylactoid reactions to colloid volume substitutes. Lancet, 1977. 1(8009): p. 466-9.</w:t>
      </w:r>
      <w:r w:rsidRPr="00591D2A">
        <w:rPr>
          <w:sz w:val="24"/>
          <w:szCs w:val="24"/>
          <w:lang w:val="en-US"/>
        </w:rPr>
        <w:t>]</w:t>
      </w:r>
      <w:r w:rsidRPr="00591D2A">
        <w:rPr>
          <w:sz w:val="24"/>
          <w:szCs w:val="24"/>
          <w:highlight w:val="yellow"/>
          <w:lang w:val="en-US"/>
        </w:rPr>
        <w:t xml:space="preserve">: grade II with involvement of </w:t>
      </w:r>
      <w:r w:rsidRPr="00591D2A">
        <w:rPr>
          <w:sz w:val="24"/>
          <w:szCs w:val="24"/>
          <w:highlight w:val="yellow"/>
          <w:lang w:val="en-US"/>
        </w:rPr>
        <w:lastRenderedPageBreak/>
        <w:t>at least two organ systems; grade III with signs of</w:t>
      </w:r>
      <w:r w:rsidR="00801A4E" w:rsidRPr="00591D2A">
        <w:rPr>
          <w:sz w:val="24"/>
          <w:szCs w:val="24"/>
          <w:highlight w:val="yellow"/>
          <w:lang w:val="en-US"/>
        </w:rPr>
        <w:t xml:space="preserve"> </w:t>
      </w:r>
      <w:r w:rsidRPr="00591D2A">
        <w:rPr>
          <w:sz w:val="24"/>
          <w:szCs w:val="24"/>
          <w:highlight w:val="yellow"/>
          <w:lang w:val="en-US"/>
        </w:rPr>
        <w:t xml:space="preserve">circulatory and/or respiratory failure/shock; grade IV with circulatory or respiratory arrest. </w:t>
      </w:r>
      <w:r w:rsidR="00BB4A92" w:rsidRPr="00591D2A">
        <w:rPr>
          <w:sz w:val="24"/>
          <w:szCs w:val="24"/>
          <w:lang w:val="en-US"/>
        </w:rPr>
        <w:t>Time between allergen exposure and occurrence of symptoms were assessed in six categories (&lt;10 min, 10–30 min, 30– 60 min, 1–2 h, 2 –4 h and &gt;4 h).</w:t>
      </w:r>
    </w:p>
    <w:p w14:paraId="499418FD" w14:textId="77777777" w:rsidR="00922926" w:rsidRPr="00591D2A" w:rsidRDefault="00386E2C" w:rsidP="00386E2C">
      <w:pPr>
        <w:tabs>
          <w:tab w:val="left" w:pos="1995"/>
        </w:tabs>
        <w:spacing w:line="480" w:lineRule="auto"/>
        <w:rPr>
          <w:b/>
          <w:sz w:val="24"/>
          <w:szCs w:val="24"/>
          <w:lang w:val="en-US"/>
        </w:rPr>
      </w:pPr>
      <w:r w:rsidRPr="00591D2A">
        <w:rPr>
          <w:b/>
          <w:sz w:val="24"/>
          <w:szCs w:val="24"/>
          <w:lang w:val="en-US"/>
        </w:rPr>
        <w:t>Statistics</w:t>
      </w:r>
    </w:p>
    <w:p w14:paraId="518F7DA0" w14:textId="29C2AEFF" w:rsidR="00386E2C" w:rsidRPr="00591D2A" w:rsidRDefault="00386E2C" w:rsidP="00386E2C">
      <w:pPr>
        <w:tabs>
          <w:tab w:val="left" w:pos="1995"/>
        </w:tabs>
        <w:spacing w:line="480" w:lineRule="auto"/>
        <w:rPr>
          <w:sz w:val="24"/>
          <w:szCs w:val="24"/>
          <w:lang w:val="en-US"/>
        </w:rPr>
      </w:pPr>
      <w:r w:rsidRPr="00591D2A">
        <w:rPr>
          <w:sz w:val="24"/>
          <w:szCs w:val="24"/>
          <w:lang w:val="en-US"/>
        </w:rPr>
        <w:t xml:space="preserve">The analysis of the data </w:t>
      </w:r>
      <w:r w:rsidR="00B47AD8" w:rsidRPr="00591D2A">
        <w:rPr>
          <w:sz w:val="24"/>
          <w:szCs w:val="24"/>
          <w:lang w:val="en-US"/>
        </w:rPr>
        <w:t>was</w:t>
      </w:r>
      <w:r w:rsidRPr="00591D2A">
        <w:rPr>
          <w:sz w:val="24"/>
          <w:szCs w:val="24"/>
          <w:lang w:val="en-US"/>
        </w:rPr>
        <w:t xml:space="preserve"> carried out using the</w:t>
      </w:r>
      <w:r w:rsidR="00B47AD8" w:rsidRPr="00591D2A">
        <w:rPr>
          <w:sz w:val="24"/>
          <w:szCs w:val="24"/>
          <w:highlight w:val="yellow"/>
          <w:lang w:val="en-US"/>
        </w:rPr>
        <w:t>…</w:t>
      </w:r>
      <w:r w:rsidRPr="00591D2A">
        <w:rPr>
          <w:sz w:val="24"/>
          <w:szCs w:val="24"/>
          <w:highlight w:val="yellow"/>
          <w:lang w:val="en-US"/>
        </w:rPr>
        <w:t xml:space="preserve">. </w:t>
      </w:r>
      <w:r w:rsidR="00B47AD8" w:rsidRPr="00591D2A">
        <w:rPr>
          <w:sz w:val="24"/>
          <w:szCs w:val="24"/>
          <w:lang w:val="en-US"/>
        </w:rPr>
        <w:t xml:space="preserve">As a cross-sectional approach, the </w:t>
      </w:r>
      <w:r w:rsidRPr="00591D2A">
        <w:rPr>
          <w:sz w:val="24"/>
          <w:szCs w:val="24"/>
          <w:lang w:val="en-US"/>
        </w:rPr>
        <w:t>analysis w</w:t>
      </w:r>
      <w:r w:rsidR="00B47AD8" w:rsidRPr="00591D2A">
        <w:rPr>
          <w:sz w:val="24"/>
          <w:szCs w:val="24"/>
          <w:lang w:val="en-US"/>
        </w:rPr>
        <w:t>as used to describe documented variables</w:t>
      </w:r>
      <w:r w:rsidRPr="00591D2A">
        <w:rPr>
          <w:sz w:val="24"/>
          <w:szCs w:val="24"/>
          <w:lang w:val="en-US"/>
        </w:rPr>
        <w:t xml:space="preserve">. </w:t>
      </w:r>
      <w:r w:rsidR="00F716B3" w:rsidRPr="00591D2A">
        <w:rPr>
          <w:sz w:val="24"/>
          <w:szCs w:val="24"/>
          <w:lang w:val="en-US"/>
        </w:rPr>
        <w:t>Missing data were attempted to reduce in i</w:t>
      </w:r>
      <w:r w:rsidRPr="00591D2A">
        <w:rPr>
          <w:sz w:val="24"/>
          <w:szCs w:val="24"/>
          <w:lang w:val="en-US"/>
        </w:rPr>
        <w:t xml:space="preserve">ndividual queries </w:t>
      </w:r>
      <w:r w:rsidR="00F716B3" w:rsidRPr="00591D2A">
        <w:rPr>
          <w:sz w:val="24"/>
          <w:szCs w:val="24"/>
          <w:lang w:val="en-US"/>
        </w:rPr>
        <w:t xml:space="preserve">to study </w:t>
      </w:r>
      <w:r w:rsidR="007709AF" w:rsidRPr="00591D2A">
        <w:rPr>
          <w:sz w:val="24"/>
          <w:szCs w:val="24"/>
          <w:lang w:val="en-US"/>
        </w:rPr>
        <w:t>centers</w:t>
      </w:r>
      <w:r w:rsidR="00F716B3" w:rsidRPr="00591D2A">
        <w:rPr>
          <w:sz w:val="24"/>
          <w:szCs w:val="24"/>
          <w:lang w:val="en-US"/>
        </w:rPr>
        <w:t>. A minimum set of information (</w:t>
      </w:r>
      <w:r w:rsidRPr="00591D2A">
        <w:rPr>
          <w:sz w:val="24"/>
          <w:szCs w:val="24"/>
          <w:lang w:val="en-US"/>
        </w:rPr>
        <w:t>age at reaction, date of birth and sex</w:t>
      </w:r>
      <w:r w:rsidR="00F716B3" w:rsidRPr="00591D2A">
        <w:rPr>
          <w:sz w:val="24"/>
          <w:szCs w:val="24"/>
          <w:lang w:val="en-US"/>
        </w:rPr>
        <w:t>)</w:t>
      </w:r>
      <w:r w:rsidRPr="00591D2A">
        <w:rPr>
          <w:sz w:val="24"/>
          <w:szCs w:val="24"/>
          <w:lang w:val="en-US"/>
        </w:rPr>
        <w:t xml:space="preserve"> were </w:t>
      </w:r>
      <w:r w:rsidR="00F716B3" w:rsidRPr="00591D2A">
        <w:rPr>
          <w:sz w:val="24"/>
          <w:szCs w:val="24"/>
          <w:lang w:val="en-US"/>
        </w:rPr>
        <w:t xml:space="preserve">needed as </w:t>
      </w:r>
      <w:r w:rsidR="007709AF" w:rsidRPr="00591D2A">
        <w:rPr>
          <w:sz w:val="24"/>
          <w:szCs w:val="24"/>
          <w:lang w:val="en-US"/>
        </w:rPr>
        <w:t>inclusion</w:t>
      </w:r>
      <w:r w:rsidR="00F716B3" w:rsidRPr="00591D2A">
        <w:rPr>
          <w:sz w:val="24"/>
          <w:szCs w:val="24"/>
          <w:lang w:val="en-US"/>
        </w:rPr>
        <w:t xml:space="preserve"> criteria. Other variables are </w:t>
      </w:r>
      <w:r w:rsidRPr="00591D2A">
        <w:rPr>
          <w:sz w:val="24"/>
          <w:szCs w:val="24"/>
          <w:lang w:val="en-US"/>
        </w:rPr>
        <w:t>al</w:t>
      </w:r>
      <w:r w:rsidR="00F716B3" w:rsidRPr="00591D2A">
        <w:rPr>
          <w:sz w:val="24"/>
          <w:szCs w:val="24"/>
          <w:lang w:val="en-US"/>
        </w:rPr>
        <w:t xml:space="preserve">lowed to remain missing by item. </w:t>
      </w:r>
      <w:r w:rsidR="00F716B3" w:rsidRPr="00591D2A">
        <w:rPr>
          <w:sz w:val="24"/>
          <w:szCs w:val="24"/>
          <w:highlight w:val="yellow"/>
          <w:lang w:val="en-US"/>
        </w:rPr>
        <w:t>…</w:t>
      </w:r>
    </w:p>
    <w:p w14:paraId="08D33A32" w14:textId="1BA33406" w:rsidR="00801A4E" w:rsidRPr="00591D2A" w:rsidRDefault="00466822" w:rsidP="00386E2C">
      <w:pPr>
        <w:tabs>
          <w:tab w:val="left" w:pos="1995"/>
        </w:tabs>
        <w:spacing w:line="480" w:lineRule="auto"/>
        <w:rPr>
          <w:sz w:val="24"/>
          <w:szCs w:val="24"/>
          <w:lang w:val="en-US"/>
        </w:rPr>
      </w:pPr>
      <w:commentRangeStart w:id="9"/>
      <w:ins w:id="10" w:author="Dölle, Sabine" w:date="2017-06-27T12:47:00Z">
        <w:r>
          <w:rPr>
            <w:sz w:val="24"/>
            <w:szCs w:val="24"/>
            <w:lang w:val="en-US"/>
          </w:rPr>
          <w:t>223 cases are not-unique, but were included in the analysis</w:t>
        </w:r>
        <w:commentRangeEnd w:id="9"/>
        <w:r>
          <w:rPr>
            <w:rStyle w:val="Kommentarzeichen"/>
          </w:rPr>
          <w:commentReference w:id="9"/>
        </w:r>
        <w:r>
          <w:rPr>
            <w:sz w:val="24"/>
            <w:szCs w:val="24"/>
            <w:lang w:val="en-US"/>
          </w:rPr>
          <w:t>.</w:t>
        </w:r>
      </w:ins>
      <w:r w:rsidR="00801A4E" w:rsidRPr="00591D2A">
        <w:rPr>
          <w:sz w:val="24"/>
          <w:szCs w:val="24"/>
          <w:lang w:val="en-US"/>
        </w:rPr>
        <w:br w:type="page"/>
      </w:r>
    </w:p>
    <w:p w14:paraId="2A6C4630" w14:textId="77777777" w:rsidR="00801A4E" w:rsidRPr="00591D2A" w:rsidRDefault="00801A4E" w:rsidP="00386E2C">
      <w:pPr>
        <w:tabs>
          <w:tab w:val="left" w:pos="1995"/>
        </w:tabs>
        <w:spacing w:line="480" w:lineRule="auto"/>
        <w:rPr>
          <w:b/>
          <w:sz w:val="24"/>
          <w:szCs w:val="24"/>
          <w:lang w:val="en-US"/>
        </w:rPr>
      </w:pPr>
      <w:r w:rsidRPr="00591D2A">
        <w:rPr>
          <w:b/>
          <w:sz w:val="24"/>
          <w:szCs w:val="24"/>
          <w:lang w:val="en-US"/>
        </w:rPr>
        <w:lastRenderedPageBreak/>
        <w:t>Results</w:t>
      </w:r>
    </w:p>
    <w:p w14:paraId="16CD77DB" w14:textId="77777777" w:rsidR="00801A4E" w:rsidRPr="00591D2A" w:rsidRDefault="00801A4E" w:rsidP="00386E2C">
      <w:pPr>
        <w:tabs>
          <w:tab w:val="left" w:pos="1995"/>
        </w:tabs>
        <w:spacing w:line="480" w:lineRule="auto"/>
        <w:rPr>
          <w:b/>
          <w:sz w:val="24"/>
          <w:szCs w:val="24"/>
          <w:lang w:val="en-US"/>
        </w:rPr>
      </w:pPr>
      <w:r w:rsidRPr="00591D2A">
        <w:rPr>
          <w:b/>
          <w:sz w:val="24"/>
          <w:szCs w:val="24"/>
          <w:lang w:val="en-US"/>
        </w:rPr>
        <w:t>Study centers and pa</w:t>
      </w:r>
      <w:r w:rsidR="005F6B3A" w:rsidRPr="00591D2A">
        <w:rPr>
          <w:b/>
          <w:sz w:val="24"/>
          <w:szCs w:val="24"/>
          <w:lang w:val="en-US"/>
        </w:rPr>
        <w:t>r</w:t>
      </w:r>
      <w:r w:rsidRPr="00591D2A">
        <w:rPr>
          <w:b/>
          <w:sz w:val="24"/>
          <w:szCs w:val="24"/>
          <w:lang w:val="en-US"/>
        </w:rPr>
        <w:t>ticipants</w:t>
      </w:r>
    </w:p>
    <w:p w14:paraId="637BCCEC" w14:textId="77777777" w:rsidR="00801A4E" w:rsidRPr="00591D2A" w:rsidRDefault="00801A4E" w:rsidP="004F7630">
      <w:pPr>
        <w:tabs>
          <w:tab w:val="left" w:pos="1995"/>
        </w:tabs>
        <w:spacing w:line="480" w:lineRule="auto"/>
        <w:rPr>
          <w:sz w:val="24"/>
          <w:szCs w:val="24"/>
          <w:lang w:val="en-US"/>
        </w:rPr>
      </w:pPr>
      <w:r w:rsidRPr="00591D2A">
        <w:rPr>
          <w:sz w:val="24"/>
          <w:szCs w:val="24"/>
          <w:lang w:val="en-US"/>
        </w:rPr>
        <w:t xml:space="preserve">The European Anaphylaxis Registry collected data on </w:t>
      </w:r>
      <w:r w:rsidR="004F7630" w:rsidRPr="00591D2A">
        <w:rPr>
          <w:sz w:val="24"/>
          <w:szCs w:val="24"/>
          <w:lang w:val="en-US"/>
        </w:rPr>
        <w:t xml:space="preserve">7136 </w:t>
      </w:r>
      <w:r w:rsidRPr="00591D2A">
        <w:rPr>
          <w:sz w:val="24"/>
          <w:szCs w:val="24"/>
          <w:lang w:val="en-US"/>
        </w:rPr>
        <w:t xml:space="preserve">patients &gt;18 years from </w:t>
      </w:r>
      <w:r w:rsidRPr="00591D2A">
        <w:rPr>
          <w:sz w:val="24"/>
          <w:szCs w:val="24"/>
          <w:highlight w:val="yellow"/>
          <w:lang w:val="en-US"/>
        </w:rPr>
        <w:t>xx</w:t>
      </w:r>
      <w:r w:rsidRPr="00591D2A">
        <w:rPr>
          <w:sz w:val="24"/>
          <w:szCs w:val="24"/>
          <w:lang w:val="en-US"/>
        </w:rPr>
        <w:t xml:space="preserve"> study centers in </w:t>
      </w:r>
      <w:r w:rsidR="004F7630" w:rsidRPr="00591D2A">
        <w:rPr>
          <w:sz w:val="24"/>
          <w:szCs w:val="24"/>
          <w:highlight w:val="yellow"/>
          <w:lang w:val="en-US"/>
        </w:rPr>
        <w:t>xx</w:t>
      </w:r>
      <w:r w:rsidRPr="00591D2A">
        <w:rPr>
          <w:sz w:val="24"/>
          <w:szCs w:val="24"/>
          <w:lang w:val="en-US"/>
        </w:rPr>
        <w:t xml:space="preserve"> countries: Germany (n=</w:t>
      </w:r>
      <w:r w:rsidR="009B2234" w:rsidRPr="00591D2A">
        <w:rPr>
          <w:sz w:val="24"/>
          <w:szCs w:val="24"/>
          <w:highlight w:val="yellow"/>
          <w:lang w:val="en-US"/>
        </w:rPr>
        <w:t>xxx</w:t>
      </w:r>
      <w:r w:rsidRPr="00591D2A">
        <w:rPr>
          <w:sz w:val="24"/>
          <w:szCs w:val="24"/>
          <w:lang w:val="en-US"/>
        </w:rPr>
        <w:t xml:space="preserve">), </w:t>
      </w:r>
      <w:r w:rsidR="004F7630" w:rsidRPr="00591D2A">
        <w:rPr>
          <w:sz w:val="24"/>
          <w:szCs w:val="24"/>
          <w:lang w:val="en-US"/>
        </w:rPr>
        <w:t>France (n=</w:t>
      </w:r>
      <w:r w:rsidR="004F7630" w:rsidRPr="00591D2A">
        <w:rPr>
          <w:sz w:val="24"/>
          <w:szCs w:val="24"/>
          <w:highlight w:val="yellow"/>
          <w:lang w:val="en-US"/>
        </w:rPr>
        <w:t>xxx</w:t>
      </w:r>
      <w:r w:rsidR="004F7630" w:rsidRPr="00591D2A">
        <w:rPr>
          <w:sz w:val="24"/>
          <w:szCs w:val="24"/>
          <w:lang w:val="en-US"/>
        </w:rPr>
        <w:t>), Switzerland (n=</w:t>
      </w:r>
      <w:r w:rsidR="004F7630" w:rsidRPr="00591D2A">
        <w:rPr>
          <w:sz w:val="24"/>
          <w:szCs w:val="24"/>
          <w:highlight w:val="yellow"/>
          <w:lang w:val="en-US"/>
        </w:rPr>
        <w:t>xxx</w:t>
      </w:r>
      <w:r w:rsidR="004F7630" w:rsidRPr="00591D2A">
        <w:rPr>
          <w:sz w:val="24"/>
          <w:szCs w:val="24"/>
          <w:lang w:val="en-US"/>
        </w:rPr>
        <w:t>), Ireland (n=</w:t>
      </w:r>
      <w:r w:rsidR="004F7630" w:rsidRPr="00591D2A">
        <w:rPr>
          <w:sz w:val="24"/>
          <w:szCs w:val="24"/>
          <w:highlight w:val="yellow"/>
          <w:lang w:val="en-US"/>
        </w:rPr>
        <w:t>xx</w:t>
      </w:r>
      <w:r w:rsidR="004F7630" w:rsidRPr="00591D2A">
        <w:rPr>
          <w:sz w:val="24"/>
          <w:szCs w:val="24"/>
          <w:lang w:val="en-US"/>
        </w:rPr>
        <w:t>), Greece (n=</w:t>
      </w:r>
      <w:r w:rsidR="004F7630" w:rsidRPr="00591D2A">
        <w:rPr>
          <w:sz w:val="24"/>
          <w:szCs w:val="24"/>
          <w:highlight w:val="yellow"/>
          <w:lang w:val="en-US"/>
        </w:rPr>
        <w:t>xx</w:t>
      </w:r>
      <w:r w:rsidR="004F7630" w:rsidRPr="00591D2A">
        <w:rPr>
          <w:sz w:val="24"/>
          <w:szCs w:val="24"/>
          <w:lang w:val="en-US"/>
        </w:rPr>
        <w:t>), Austria (n=</w:t>
      </w:r>
      <w:r w:rsidR="004F7630" w:rsidRPr="00591D2A">
        <w:rPr>
          <w:sz w:val="24"/>
          <w:szCs w:val="24"/>
          <w:highlight w:val="yellow"/>
          <w:lang w:val="en-US"/>
        </w:rPr>
        <w:t>xx</w:t>
      </w:r>
      <w:r w:rsidR="004F7630" w:rsidRPr="00591D2A">
        <w:rPr>
          <w:sz w:val="24"/>
          <w:szCs w:val="24"/>
          <w:lang w:val="en-US"/>
        </w:rPr>
        <w:t>), Spain (n=</w:t>
      </w:r>
      <w:r w:rsidR="004F7630" w:rsidRPr="00591D2A">
        <w:rPr>
          <w:sz w:val="24"/>
          <w:szCs w:val="24"/>
          <w:highlight w:val="yellow"/>
          <w:lang w:val="en-US"/>
        </w:rPr>
        <w:t>xx</w:t>
      </w:r>
      <w:r w:rsidR="004F7630" w:rsidRPr="00591D2A">
        <w:rPr>
          <w:sz w:val="24"/>
          <w:szCs w:val="24"/>
          <w:lang w:val="en-US"/>
        </w:rPr>
        <w:t>), Bulgaria (n=</w:t>
      </w:r>
      <w:r w:rsidR="004F7630" w:rsidRPr="00591D2A">
        <w:rPr>
          <w:sz w:val="24"/>
          <w:szCs w:val="24"/>
          <w:highlight w:val="yellow"/>
          <w:lang w:val="en-US"/>
        </w:rPr>
        <w:t>xx</w:t>
      </w:r>
      <w:r w:rsidR="004F7630" w:rsidRPr="00591D2A">
        <w:rPr>
          <w:sz w:val="24"/>
          <w:szCs w:val="24"/>
          <w:lang w:val="en-US"/>
        </w:rPr>
        <w:t>), Italy (n=</w:t>
      </w:r>
      <w:r w:rsidR="004F7630" w:rsidRPr="00591D2A">
        <w:rPr>
          <w:sz w:val="24"/>
          <w:szCs w:val="24"/>
          <w:highlight w:val="yellow"/>
          <w:lang w:val="en-US"/>
        </w:rPr>
        <w:t>x</w:t>
      </w:r>
      <w:r w:rsidR="004F7630" w:rsidRPr="00591D2A">
        <w:rPr>
          <w:sz w:val="24"/>
          <w:szCs w:val="24"/>
          <w:lang w:val="en-US"/>
        </w:rPr>
        <w:t>), and Poland (n=</w:t>
      </w:r>
      <w:r w:rsidR="004F7630" w:rsidRPr="00591D2A">
        <w:rPr>
          <w:sz w:val="24"/>
          <w:szCs w:val="24"/>
          <w:highlight w:val="yellow"/>
          <w:lang w:val="en-US"/>
        </w:rPr>
        <w:t>x</w:t>
      </w:r>
      <w:r w:rsidR="004F7630" w:rsidRPr="00591D2A">
        <w:rPr>
          <w:sz w:val="24"/>
          <w:szCs w:val="24"/>
          <w:lang w:val="en-US"/>
        </w:rPr>
        <w:t>)</w:t>
      </w:r>
      <w:r w:rsidR="009B2234" w:rsidRPr="00591D2A">
        <w:rPr>
          <w:sz w:val="24"/>
          <w:szCs w:val="24"/>
          <w:lang w:val="en-US"/>
        </w:rPr>
        <w:t>.</w:t>
      </w:r>
    </w:p>
    <w:p w14:paraId="1F7154B3" w14:textId="77777777" w:rsidR="009B2234" w:rsidRPr="00591D2A" w:rsidRDefault="009B2234" w:rsidP="00801A4E">
      <w:pPr>
        <w:tabs>
          <w:tab w:val="left" w:pos="1995"/>
        </w:tabs>
        <w:spacing w:line="480" w:lineRule="auto"/>
        <w:rPr>
          <w:rFonts w:cs="Arial"/>
          <w:sz w:val="24"/>
          <w:szCs w:val="24"/>
          <w:lang w:val="en-US"/>
        </w:rPr>
      </w:pPr>
      <w:r w:rsidRPr="00591D2A">
        <w:rPr>
          <w:sz w:val="24"/>
          <w:szCs w:val="24"/>
          <w:lang w:val="en-US"/>
        </w:rPr>
        <w:t xml:space="preserve">Of the </w:t>
      </w:r>
      <w:r w:rsidR="00BD7D92" w:rsidRPr="00591D2A">
        <w:rPr>
          <w:sz w:val="24"/>
          <w:szCs w:val="24"/>
          <w:lang w:val="en-US"/>
        </w:rPr>
        <w:t xml:space="preserve">7136 </w:t>
      </w:r>
      <w:r w:rsidR="003A5B83" w:rsidRPr="00591D2A">
        <w:rPr>
          <w:sz w:val="24"/>
          <w:szCs w:val="24"/>
          <w:lang w:val="en-US"/>
        </w:rPr>
        <w:t xml:space="preserve">patients </w:t>
      </w:r>
      <w:r w:rsidR="003A5B83" w:rsidRPr="00591D2A">
        <w:rPr>
          <w:rFonts w:cs="Arial"/>
          <w:sz w:val="24"/>
          <w:szCs w:val="24"/>
          <w:u w:val="single"/>
          <w:lang w:val="en-US"/>
        </w:rPr>
        <w:t>&gt;</w:t>
      </w:r>
      <w:r w:rsidR="003A5B83" w:rsidRPr="00591D2A">
        <w:rPr>
          <w:rFonts w:cs="Arial"/>
          <w:sz w:val="24"/>
          <w:szCs w:val="24"/>
          <w:lang w:val="en-US"/>
        </w:rPr>
        <w:t xml:space="preserve"> </w:t>
      </w:r>
      <w:r w:rsidR="003A5B83" w:rsidRPr="00591D2A">
        <w:rPr>
          <w:sz w:val="24"/>
          <w:szCs w:val="24"/>
          <w:lang w:val="en-US"/>
        </w:rPr>
        <w:t xml:space="preserve">18 years, </w:t>
      </w:r>
      <w:r w:rsidR="00BD7D92" w:rsidRPr="00591D2A">
        <w:rPr>
          <w:sz w:val="24"/>
          <w:szCs w:val="24"/>
          <w:lang w:val="en-US"/>
        </w:rPr>
        <w:t xml:space="preserve">2360 </w:t>
      </w:r>
      <w:r w:rsidR="003A5B83" w:rsidRPr="00591D2A">
        <w:rPr>
          <w:sz w:val="24"/>
          <w:szCs w:val="24"/>
          <w:lang w:val="en-US"/>
        </w:rPr>
        <w:t xml:space="preserve">are 18-40 years (adult group 1), </w:t>
      </w:r>
      <w:r w:rsidR="00BD7D92" w:rsidRPr="00591D2A">
        <w:rPr>
          <w:sz w:val="24"/>
          <w:szCs w:val="24"/>
          <w:lang w:val="en-US"/>
        </w:rPr>
        <w:t xml:space="preserve">3611 </w:t>
      </w:r>
      <w:r w:rsidR="003A5B83" w:rsidRPr="00591D2A">
        <w:rPr>
          <w:sz w:val="24"/>
          <w:szCs w:val="24"/>
          <w:lang w:val="en-US"/>
        </w:rPr>
        <w:t xml:space="preserve">are 41-64 years (adult group 2) and </w:t>
      </w:r>
      <w:r w:rsidR="00BD7D92" w:rsidRPr="00591D2A">
        <w:rPr>
          <w:sz w:val="24"/>
          <w:szCs w:val="24"/>
          <w:lang w:val="en-US"/>
        </w:rPr>
        <w:t xml:space="preserve">1165 </w:t>
      </w:r>
      <w:r w:rsidR="003A5B83" w:rsidRPr="00591D2A">
        <w:rPr>
          <w:sz w:val="24"/>
          <w:szCs w:val="24"/>
          <w:lang w:val="en-US"/>
        </w:rPr>
        <w:t xml:space="preserve">are </w:t>
      </w:r>
      <w:r w:rsidR="003A5B83" w:rsidRPr="00591D2A">
        <w:rPr>
          <w:rFonts w:cs="Arial"/>
          <w:sz w:val="24"/>
          <w:szCs w:val="24"/>
          <w:u w:val="single"/>
          <w:lang w:val="en-US"/>
        </w:rPr>
        <w:t>&gt;</w:t>
      </w:r>
      <w:r w:rsidR="003A5B83" w:rsidRPr="00591D2A">
        <w:rPr>
          <w:rFonts w:cs="Arial"/>
          <w:sz w:val="24"/>
          <w:szCs w:val="24"/>
          <w:lang w:val="en-US"/>
        </w:rPr>
        <w:t xml:space="preserve"> 65 years.</w:t>
      </w:r>
      <w:r w:rsidR="00BD7D92" w:rsidRPr="00591D2A">
        <w:rPr>
          <w:rFonts w:cs="Arial"/>
          <w:sz w:val="24"/>
          <w:szCs w:val="24"/>
          <w:lang w:val="en-US"/>
        </w:rPr>
        <w:t xml:space="preserve"> </w:t>
      </w:r>
      <w:r w:rsidR="00BD7D92" w:rsidRPr="00591D2A">
        <w:rPr>
          <w:rFonts w:cs="Arial"/>
          <w:sz w:val="24"/>
          <w:szCs w:val="24"/>
          <w:highlight w:val="yellow"/>
          <w:lang w:val="en-US"/>
        </w:rPr>
        <w:t>Xxx (56</w:t>
      </w:r>
      <w:r w:rsidR="0019188E" w:rsidRPr="00591D2A">
        <w:rPr>
          <w:rFonts w:cs="Arial"/>
          <w:sz w:val="24"/>
          <w:szCs w:val="24"/>
          <w:highlight w:val="yellow"/>
          <w:lang w:val="en-US"/>
        </w:rPr>
        <w:t>%)</w:t>
      </w:r>
      <w:r w:rsidR="0019188E" w:rsidRPr="00591D2A">
        <w:rPr>
          <w:rFonts w:cs="Arial"/>
          <w:sz w:val="24"/>
          <w:szCs w:val="24"/>
          <w:lang w:val="en-US"/>
        </w:rPr>
        <w:t xml:space="preserve"> were </w:t>
      </w:r>
      <w:r w:rsidR="00BD7D92" w:rsidRPr="00591D2A">
        <w:rPr>
          <w:rFonts w:cs="Arial"/>
          <w:sz w:val="24"/>
          <w:szCs w:val="24"/>
          <w:lang w:val="en-US"/>
        </w:rPr>
        <w:t>fe</w:t>
      </w:r>
      <w:r w:rsidR="0019188E" w:rsidRPr="00591D2A">
        <w:rPr>
          <w:rFonts w:cs="Arial"/>
          <w:sz w:val="24"/>
          <w:szCs w:val="24"/>
          <w:lang w:val="en-US"/>
        </w:rPr>
        <w:t xml:space="preserve">male in the group of the elderly, </w:t>
      </w:r>
      <w:r w:rsidR="00BD7D92" w:rsidRPr="00591D2A">
        <w:rPr>
          <w:rFonts w:cs="Arial"/>
          <w:sz w:val="24"/>
          <w:szCs w:val="24"/>
          <w:lang w:val="en-US"/>
        </w:rPr>
        <w:t>with a higher female distribution in young adults</w:t>
      </w:r>
      <w:r w:rsidR="00BC207B" w:rsidRPr="00591D2A">
        <w:rPr>
          <w:rFonts w:cs="Arial"/>
          <w:sz w:val="24"/>
          <w:szCs w:val="24"/>
          <w:lang w:val="en-US"/>
        </w:rPr>
        <w:t xml:space="preserve"> (63%). T</w:t>
      </w:r>
      <w:r w:rsidR="0019188E" w:rsidRPr="00591D2A">
        <w:rPr>
          <w:rFonts w:cs="Arial"/>
          <w:sz w:val="24"/>
          <w:szCs w:val="24"/>
          <w:lang w:val="en-US"/>
        </w:rPr>
        <w:t xml:space="preserve">he mean age </w:t>
      </w:r>
      <w:r w:rsidR="00BC15AD" w:rsidRPr="00591D2A">
        <w:rPr>
          <w:rFonts w:cs="Arial"/>
          <w:sz w:val="24"/>
          <w:szCs w:val="24"/>
          <w:lang w:val="en-US"/>
        </w:rPr>
        <w:t xml:space="preserve">in patients </w:t>
      </w:r>
      <w:r w:rsidR="00BC15AD" w:rsidRPr="00591D2A">
        <w:rPr>
          <w:rFonts w:cs="Arial"/>
          <w:sz w:val="24"/>
          <w:szCs w:val="24"/>
          <w:u w:val="single"/>
          <w:lang w:val="en-US"/>
        </w:rPr>
        <w:t>&gt;</w:t>
      </w:r>
      <w:r w:rsidR="00BC15AD" w:rsidRPr="00591D2A">
        <w:rPr>
          <w:rFonts w:cs="Arial"/>
          <w:sz w:val="24"/>
          <w:szCs w:val="24"/>
          <w:lang w:val="en-US"/>
        </w:rPr>
        <w:t xml:space="preserve"> 65 years </w:t>
      </w:r>
      <w:r w:rsidR="0019188E" w:rsidRPr="00591D2A">
        <w:rPr>
          <w:rFonts w:cs="Arial"/>
          <w:sz w:val="24"/>
          <w:szCs w:val="24"/>
          <w:lang w:val="en-US"/>
        </w:rPr>
        <w:t>was 71</w:t>
      </w:r>
      <w:r w:rsidR="0019188E" w:rsidRPr="00591D2A">
        <w:rPr>
          <w:rFonts w:cs="Arial"/>
          <w:sz w:val="24"/>
          <w:szCs w:val="24"/>
          <w:u w:val="single"/>
          <w:lang w:val="en-US"/>
        </w:rPr>
        <w:t>+</w:t>
      </w:r>
      <w:r w:rsidR="0019188E" w:rsidRPr="00591D2A">
        <w:rPr>
          <w:rFonts w:cs="Arial"/>
          <w:sz w:val="24"/>
          <w:szCs w:val="24"/>
          <w:lang w:val="en-US"/>
        </w:rPr>
        <w:t xml:space="preserve">5 years. </w:t>
      </w:r>
    </w:p>
    <w:p w14:paraId="59CB1E22" w14:textId="77777777" w:rsidR="009A624E" w:rsidRPr="00591D2A" w:rsidRDefault="0019188E" w:rsidP="00801A4E">
      <w:pPr>
        <w:tabs>
          <w:tab w:val="left" w:pos="1995"/>
        </w:tabs>
        <w:spacing w:line="480" w:lineRule="auto"/>
        <w:rPr>
          <w:rFonts w:cs="Arial"/>
          <w:sz w:val="24"/>
          <w:szCs w:val="24"/>
          <w:lang w:val="en-US"/>
        </w:rPr>
      </w:pPr>
      <w:r w:rsidRPr="00591D2A">
        <w:rPr>
          <w:rFonts w:cs="Arial"/>
          <w:sz w:val="24"/>
          <w:szCs w:val="24"/>
          <w:lang w:val="en-US"/>
        </w:rPr>
        <w:t xml:space="preserve">The recent medical history in patients </w:t>
      </w:r>
      <w:r w:rsidRPr="00591D2A">
        <w:rPr>
          <w:rFonts w:cs="Arial"/>
          <w:sz w:val="24"/>
          <w:szCs w:val="24"/>
          <w:u w:val="single"/>
          <w:lang w:val="en-US"/>
        </w:rPr>
        <w:t>&gt;</w:t>
      </w:r>
      <w:r w:rsidRPr="00591D2A">
        <w:rPr>
          <w:rFonts w:cs="Arial"/>
          <w:sz w:val="24"/>
          <w:szCs w:val="24"/>
          <w:lang w:val="en-US"/>
        </w:rPr>
        <w:t xml:space="preserve"> 65 years mainly inc</w:t>
      </w:r>
      <w:r w:rsidR="00BC207B" w:rsidRPr="00591D2A">
        <w:rPr>
          <w:rFonts w:cs="Arial"/>
          <w:sz w:val="24"/>
          <w:szCs w:val="24"/>
          <w:lang w:val="en-US"/>
        </w:rPr>
        <w:t>ludes cardiovascular diseases (60</w:t>
      </w:r>
      <w:r w:rsidRPr="00591D2A">
        <w:rPr>
          <w:rFonts w:cs="Arial"/>
          <w:sz w:val="24"/>
          <w:szCs w:val="24"/>
          <w:lang w:val="en-US"/>
        </w:rPr>
        <w:t xml:space="preserve">%) (18-40 </w:t>
      </w:r>
      <w:r w:rsidR="00BC207B" w:rsidRPr="00591D2A">
        <w:rPr>
          <w:rFonts w:cs="Arial"/>
          <w:sz w:val="24"/>
          <w:szCs w:val="24"/>
          <w:lang w:val="en-US"/>
        </w:rPr>
        <w:t>4</w:t>
      </w:r>
      <w:r w:rsidRPr="00591D2A">
        <w:rPr>
          <w:rFonts w:cs="Arial"/>
          <w:sz w:val="24"/>
          <w:szCs w:val="24"/>
          <w:lang w:val="en-US"/>
        </w:rPr>
        <w:t xml:space="preserve">%, 41-64 </w:t>
      </w:r>
      <w:r w:rsidR="00BC207B" w:rsidRPr="00591D2A">
        <w:rPr>
          <w:rFonts w:cs="Arial"/>
          <w:sz w:val="24"/>
          <w:szCs w:val="24"/>
          <w:lang w:val="en-US"/>
        </w:rPr>
        <w:t>27</w:t>
      </w:r>
      <w:r w:rsidRPr="00591D2A">
        <w:rPr>
          <w:rFonts w:cs="Arial"/>
          <w:sz w:val="24"/>
          <w:szCs w:val="24"/>
          <w:lang w:val="en-US"/>
        </w:rPr>
        <w:t>%)</w:t>
      </w:r>
      <w:r w:rsidR="00BC15AD" w:rsidRPr="00591D2A">
        <w:rPr>
          <w:rFonts w:cs="Arial"/>
          <w:sz w:val="24"/>
          <w:szCs w:val="24"/>
          <w:lang w:val="en-US"/>
        </w:rPr>
        <w:t xml:space="preserve"> and </w:t>
      </w:r>
      <w:r w:rsidR="00BC207B" w:rsidRPr="00591D2A">
        <w:rPr>
          <w:rFonts w:cs="Arial"/>
          <w:sz w:val="24"/>
          <w:szCs w:val="24"/>
          <w:lang w:val="en-US"/>
        </w:rPr>
        <w:t xml:space="preserve">thyroid diseases (17%). In </w:t>
      </w:r>
      <w:r w:rsidRPr="00591D2A">
        <w:rPr>
          <w:rFonts w:cs="Arial"/>
          <w:sz w:val="24"/>
          <w:szCs w:val="24"/>
          <w:lang w:val="en-US"/>
        </w:rPr>
        <w:t>In the age group 18-40 allergic diseases with RKA, AA</w:t>
      </w:r>
      <w:r w:rsidR="00C32EB0" w:rsidRPr="00591D2A">
        <w:rPr>
          <w:rFonts w:cs="Arial"/>
          <w:sz w:val="24"/>
          <w:szCs w:val="24"/>
          <w:lang w:val="en-US"/>
        </w:rPr>
        <w:t>,</w:t>
      </w:r>
      <w:r w:rsidRPr="00591D2A">
        <w:rPr>
          <w:rFonts w:cs="Arial"/>
          <w:sz w:val="24"/>
          <w:szCs w:val="24"/>
          <w:lang w:val="en-US"/>
        </w:rPr>
        <w:t xml:space="preserve"> AD (</w:t>
      </w:r>
      <w:r w:rsidR="00BC207B" w:rsidRPr="00591D2A">
        <w:rPr>
          <w:rFonts w:cs="Arial"/>
          <w:sz w:val="24"/>
          <w:szCs w:val="24"/>
          <w:lang w:val="en-US"/>
        </w:rPr>
        <w:t>36</w:t>
      </w:r>
      <w:r w:rsidRPr="00591D2A">
        <w:rPr>
          <w:rFonts w:cs="Arial"/>
          <w:sz w:val="24"/>
          <w:szCs w:val="24"/>
          <w:lang w:val="en-US"/>
        </w:rPr>
        <w:t>%) w</w:t>
      </w:r>
      <w:r w:rsidR="00C32EB0" w:rsidRPr="00591D2A">
        <w:rPr>
          <w:rFonts w:cs="Arial"/>
          <w:sz w:val="24"/>
          <w:szCs w:val="24"/>
          <w:lang w:val="en-US"/>
        </w:rPr>
        <w:t>ere</w:t>
      </w:r>
      <w:r w:rsidRPr="00591D2A">
        <w:rPr>
          <w:rFonts w:cs="Arial"/>
          <w:sz w:val="24"/>
          <w:szCs w:val="24"/>
          <w:lang w:val="en-US"/>
        </w:rPr>
        <w:t xml:space="preserve"> predominant. Other diseases </w:t>
      </w:r>
      <w:r w:rsidR="00BC207B" w:rsidRPr="00591D2A">
        <w:rPr>
          <w:rFonts w:cs="Arial"/>
          <w:sz w:val="24"/>
          <w:szCs w:val="24"/>
          <w:lang w:val="en-US"/>
        </w:rPr>
        <w:t>like urticaria</w:t>
      </w:r>
      <w:r w:rsidR="009A624E" w:rsidRPr="00591D2A">
        <w:rPr>
          <w:rFonts w:cs="Arial"/>
          <w:sz w:val="24"/>
          <w:szCs w:val="24"/>
          <w:lang w:val="en-US"/>
        </w:rPr>
        <w:t xml:space="preserve"> </w:t>
      </w:r>
      <w:r w:rsidR="009A624E" w:rsidRPr="00591D2A">
        <w:rPr>
          <w:rFonts w:cs="Arial"/>
          <w:sz w:val="24"/>
          <w:szCs w:val="24"/>
          <w:highlight w:val="yellow"/>
          <w:lang w:val="en-US"/>
        </w:rPr>
        <w:t>(??? In Table 1 mit aufnehmen!</w:t>
      </w:r>
      <w:r w:rsidR="009A624E" w:rsidRPr="00591D2A">
        <w:rPr>
          <w:rFonts w:cs="Arial"/>
          <w:sz w:val="24"/>
          <w:szCs w:val="24"/>
          <w:lang w:val="en-US"/>
        </w:rPr>
        <w:t>)</w:t>
      </w:r>
      <w:r w:rsidR="00BC207B" w:rsidRPr="00591D2A">
        <w:rPr>
          <w:rFonts w:cs="Arial"/>
          <w:sz w:val="24"/>
          <w:szCs w:val="24"/>
          <w:lang w:val="en-US"/>
        </w:rPr>
        <w:t>, mastocytosis were</w:t>
      </w:r>
      <w:r w:rsidRPr="00591D2A">
        <w:rPr>
          <w:rFonts w:cs="Arial"/>
          <w:sz w:val="24"/>
          <w:szCs w:val="24"/>
          <w:lang w:val="en-US"/>
        </w:rPr>
        <w:t xml:space="preserve"> not dependent on age.</w:t>
      </w:r>
      <w:r w:rsidR="009A624E" w:rsidRPr="00591D2A">
        <w:rPr>
          <w:rFonts w:cs="Arial"/>
          <w:sz w:val="24"/>
          <w:szCs w:val="24"/>
          <w:lang w:val="en-US"/>
        </w:rPr>
        <w:t xml:space="preserve"> </w:t>
      </w:r>
    </w:p>
    <w:p w14:paraId="604FE6A6" w14:textId="77777777" w:rsidR="0019188E" w:rsidRPr="00591D2A" w:rsidRDefault="00BC207B" w:rsidP="00801A4E">
      <w:pPr>
        <w:tabs>
          <w:tab w:val="left" w:pos="1995"/>
        </w:tabs>
        <w:spacing w:line="480" w:lineRule="auto"/>
        <w:rPr>
          <w:rFonts w:cs="Arial"/>
          <w:sz w:val="24"/>
          <w:szCs w:val="24"/>
          <w:lang w:val="en-US"/>
        </w:rPr>
      </w:pPr>
      <w:r w:rsidRPr="00591D2A">
        <w:rPr>
          <w:rFonts w:cs="Arial"/>
          <w:sz w:val="24"/>
          <w:szCs w:val="24"/>
          <w:lang w:val="en-US"/>
        </w:rPr>
        <w:t>In general, co-factors influencing the a</w:t>
      </w:r>
      <w:r w:rsidR="00BC15AD" w:rsidRPr="00591D2A">
        <w:rPr>
          <w:rFonts w:cs="Arial"/>
          <w:sz w:val="24"/>
          <w:szCs w:val="24"/>
          <w:lang w:val="en-US"/>
        </w:rPr>
        <w:t>llergic</w:t>
      </w:r>
      <w:r w:rsidRPr="00591D2A">
        <w:rPr>
          <w:rFonts w:cs="Arial"/>
          <w:sz w:val="24"/>
          <w:szCs w:val="24"/>
          <w:lang w:val="en-US"/>
        </w:rPr>
        <w:t xml:space="preserve"> reaction </w:t>
      </w:r>
      <w:r w:rsidR="00BC15AD" w:rsidRPr="00591D2A">
        <w:rPr>
          <w:rFonts w:cs="Arial"/>
          <w:sz w:val="24"/>
          <w:szCs w:val="24"/>
          <w:lang w:val="en-US"/>
        </w:rPr>
        <w:t>were more prevalent in elderly patients (</w:t>
      </w:r>
      <w:r w:rsidR="009A624E" w:rsidRPr="00591D2A">
        <w:rPr>
          <w:rFonts w:cs="Arial"/>
          <w:sz w:val="24"/>
          <w:szCs w:val="24"/>
          <w:lang w:val="en-US"/>
        </w:rPr>
        <w:t>76</w:t>
      </w:r>
      <w:r w:rsidR="00BC15AD" w:rsidRPr="00591D2A">
        <w:rPr>
          <w:rFonts w:cs="Arial"/>
          <w:sz w:val="24"/>
          <w:szCs w:val="24"/>
          <w:lang w:val="en-US"/>
        </w:rPr>
        <w:t xml:space="preserve">%). </w:t>
      </w:r>
      <w:r w:rsidR="0019188E" w:rsidRPr="00591D2A">
        <w:rPr>
          <w:rFonts w:cs="Arial"/>
          <w:sz w:val="24"/>
          <w:szCs w:val="24"/>
          <w:lang w:val="en-US"/>
        </w:rPr>
        <w:t>There was a strong relation of age and medication (</w:t>
      </w:r>
      <w:r w:rsidR="009A624E" w:rsidRPr="00591D2A">
        <w:rPr>
          <w:rFonts w:cs="Arial"/>
          <w:sz w:val="24"/>
          <w:szCs w:val="24"/>
          <w:lang w:val="en-US"/>
        </w:rPr>
        <w:t>80</w:t>
      </w:r>
      <w:r w:rsidR="00C32EB0" w:rsidRPr="00591D2A">
        <w:rPr>
          <w:rFonts w:cs="Arial"/>
          <w:sz w:val="24"/>
          <w:szCs w:val="24"/>
          <w:lang w:val="en-US"/>
        </w:rPr>
        <w:t xml:space="preserve">%). </w:t>
      </w:r>
      <w:r w:rsidR="009A624E" w:rsidRPr="00591D2A">
        <w:rPr>
          <w:rFonts w:cs="Arial"/>
          <w:sz w:val="24"/>
          <w:szCs w:val="24"/>
          <w:lang w:val="en-US"/>
        </w:rPr>
        <w:t>32% of</w:t>
      </w:r>
      <w:r w:rsidR="0019188E" w:rsidRPr="00591D2A">
        <w:rPr>
          <w:rFonts w:cs="Arial"/>
          <w:sz w:val="24"/>
          <w:szCs w:val="24"/>
          <w:lang w:val="en-US"/>
        </w:rPr>
        <w:t xml:space="preserve"> elderly patients reported of an occurrence of an allergic reaction to this elicitor before.</w:t>
      </w:r>
      <w:r w:rsidR="009A624E" w:rsidRPr="00591D2A">
        <w:rPr>
          <w:rFonts w:cs="Arial"/>
          <w:sz w:val="24"/>
          <w:szCs w:val="24"/>
          <w:lang w:val="en-US"/>
        </w:rPr>
        <w:t xml:space="preserve"> Only xx % reported of a milder reaction, xx %</w:t>
      </w:r>
      <w:r w:rsidR="007856CB" w:rsidRPr="00591D2A">
        <w:rPr>
          <w:rFonts w:cs="Arial"/>
          <w:sz w:val="24"/>
          <w:szCs w:val="24"/>
          <w:lang w:val="en-US"/>
        </w:rPr>
        <w:t xml:space="preserve"> with a similar or even more severe reaction. Most reactions occurred in private home (xx%) and outdoor locations (xx%).</w:t>
      </w:r>
    </w:p>
    <w:p w14:paraId="74506883" w14:textId="77777777" w:rsidR="003A5B83" w:rsidRPr="00591D2A" w:rsidRDefault="003A5B83" w:rsidP="00801A4E">
      <w:pPr>
        <w:tabs>
          <w:tab w:val="left" w:pos="1995"/>
        </w:tabs>
        <w:spacing w:line="480" w:lineRule="auto"/>
        <w:rPr>
          <w:rFonts w:cs="Arial"/>
          <w:sz w:val="24"/>
          <w:szCs w:val="24"/>
          <w:lang w:val="en-US"/>
        </w:rPr>
      </w:pPr>
    </w:p>
    <w:p w14:paraId="4BC64D3E" w14:textId="77777777" w:rsidR="002D3F99" w:rsidRPr="00591D2A" w:rsidRDefault="002D3F99" w:rsidP="00801A4E">
      <w:pPr>
        <w:tabs>
          <w:tab w:val="left" w:pos="1995"/>
        </w:tabs>
        <w:spacing w:line="480" w:lineRule="auto"/>
        <w:rPr>
          <w:rFonts w:cs="Arial"/>
          <w:sz w:val="24"/>
          <w:szCs w:val="24"/>
          <w:lang w:val="en-US"/>
        </w:rPr>
      </w:pPr>
    </w:p>
    <w:p w14:paraId="118E33D8" w14:textId="77777777" w:rsidR="002D3F99" w:rsidRPr="00591D2A" w:rsidRDefault="002D3F99" w:rsidP="00801A4E">
      <w:pPr>
        <w:tabs>
          <w:tab w:val="left" w:pos="1995"/>
        </w:tabs>
        <w:spacing w:line="480" w:lineRule="auto"/>
        <w:rPr>
          <w:rFonts w:cs="Arial"/>
          <w:sz w:val="24"/>
          <w:szCs w:val="24"/>
          <w:lang w:val="en-US"/>
        </w:rPr>
      </w:pPr>
    </w:p>
    <w:p w14:paraId="1767A3A9" w14:textId="77777777" w:rsidR="003A5B83" w:rsidRPr="00591D2A" w:rsidRDefault="003A5B83" w:rsidP="00801A4E">
      <w:pPr>
        <w:tabs>
          <w:tab w:val="left" w:pos="1995"/>
        </w:tabs>
        <w:spacing w:line="480" w:lineRule="auto"/>
        <w:rPr>
          <w:rFonts w:cs="Arial"/>
          <w:b/>
          <w:sz w:val="24"/>
          <w:szCs w:val="24"/>
          <w:lang w:val="en-US"/>
        </w:rPr>
      </w:pPr>
      <w:r w:rsidRPr="00591D2A">
        <w:rPr>
          <w:rFonts w:cs="Arial"/>
          <w:b/>
          <w:sz w:val="24"/>
          <w:szCs w:val="24"/>
          <w:lang w:val="en-US"/>
        </w:rPr>
        <w:lastRenderedPageBreak/>
        <w:t>Elicitors</w:t>
      </w:r>
    </w:p>
    <w:p w14:paraId="7DFE5B17" w14:textId="77777777" w:rsidR="002D3F99" w:rsidRPr="00591D2A" w:rsidRDefault="00B44A45" w:rsidP="00AF3FE8">
      <w:pPr>
        <w:tabs>
          <w:tab w:val="left" w:pos="1995"/>
        </w:tabs>
        <w:spacing w:line="480" w:lineRule="auto"/>
        <w:rPr>
          <w:rFonts w:cs="Arial"/>
          <w:sz w:val="24"/>
          <w:szCs w:val="24"/>
          <w:lang w:val="en-US"/>
        </w:rPr>
      </w:pPr>
      <w:r w:rsidRPr="00591D2A">
        <w:rPr>
          <w:rFonts w:cs="Arial"/>
          <w:sz w:val="24"/>
          <w:szCs w:val="24"/>
          <w:lang w:val="en-US"/>
        </w:rPr>
        <w:t>The main cause for severe allergic reactions were insect venom</w:t>
      </w:r>
      <w:r w:rsidR="00FC4D59" w:rsidRPr="00591D2A">
        <w:rPr>
          <w:rFonts w:cs="Arial"/>
          <w:sz w:val="24"/>
          <w:szCs w:val="24"/>
          <w:lang w:val="en-US"/>
        </w:rPr>
        <w:t>s</w:t>
      </w:r>
      <w:r w:rsidRPr="00591D2A">
        <w:rPr>
          <w:rFonts w:cs="Arial"/>
          <w:sz w:val="24"/>
          <w:szCs w:val="24"/>
          <w:lang w:val="en-US"/>
        </w:rPr>
        <w:t xml:space="preserve"> in 2987 (53%) of </w:t>
      </w:r>
      <w:r w:rsidR="00FC4D59" w:rsidRPr="00591D2A">
        <w:rPr>
          <w:rFonts w:cs="Arial"/>
          <w:sz w:val="24"/>
          <w:szCs w:val="24"/>
          <w:lang w:val="en-US"/>
        </w:rPr>
        <w:t>5601 (78%) patients</w:t>
      </w:r>
      <w:r w:rsidR="002D3F99" w:rsidRPr="00591D2A">
        <w:rPr>
          <w:rFonts w:cs="Arial"/>
          <w:sz w:val="24"/>
          <w:szCs w:val="24"/>
          <w:lang w:val="en-US"/>
        </w:rPr>
        <w:t>, followed b</w:t>
      </w:r>
      <w:r w:rsidR="00FC4D59" w:rsidRPr="00591D2A">
        <w:rPr>
          <w:rFonts w:cs="Arial"/>
          <w:sz w:val="24"/>
          <w:szCs w:val="24"/>
          <w:lang w:val="en-US"/>
        </w:rPr>
        <w:t>y drugs (1227 (22%)</w:t>
      </w:r>
      <w:r w:rsidR="00C32EB0" w:rsidRPr="00591D2A">
        <w:rPr>
          <w:rFonts w:cs="Arial"/>
          <w:sz w:val="24"/>
          <w:szCs w:val="24"/>
          <w:lang w:val="en-US"/>
        </w:rPr>
        <w:t>)</w:t>
      </w:r>
      <w:r w:rsidR="00FC4D59" w:rsidRPr="00591D2A">
        <w:rPr>
          <w:rFonts w:cs="Arial"/>
          <w:sz w:val="24"/>
          <w:szCs w:val="24"/>
          <w:lang w:val="en-US"/>
        </w:rPr>
        <w:t xml:space="preserve"> and food items </w:t>
      </w:r>
      <w:r w:rsidR="00C32EB0" w:rsidRPr="00591D2A">
        <w:rPr>
          <w:rFonts w:cs="Arial"/>
          <w:sz w:val="24"/>
          <w:szCs w:val="24"/>
          <w:lang w:val="en-US"/>
        </w:rPr>
        <w:t>(</w:t>
      </w:r>
      <w:r w:rsidR="00FC4D59" w:rsidRPr="00591D2A">
        <w:rPr>
          <w:rFonts w:cs="Arial"/>
          <w:sz w:val="24"/>
          <w:szCs w:val="24"/>
          <w:lang w:val="en-US"/>
        </w:rPr>
        <w:t>904 (16)</w:t>
      </w:r>
      <w:r w:rsidR="00C32EB0" w:rsidRPr="00591D2A">
        <w:rPr>
          <w:rFonts w:cs="Arial"/>
          <w:sz w:val="24"/>
          <w:szCs w:val="24"/>
          <w:lang w:val="en-US"/>
        </w:rPr>
        <w:t>)</w:t>
      </w:r>
      <w:r w:rsidR="00FC4D59" w:rsidRPr="00591D2A">
        <w:rPr>
          <w:rFonts w:cs="Arial"/>
          <w:sz w:val="24"/>
          <w:szCs w:val="24"/>
          <w:lang w:val="en-US"/>
        </w:rPr>
        <w:t>.</w:t>
      </w:r>
      <w:r w:rsidR="002D3F99" w:rsidRPr="00591D2A">
        <w:rPr>
          <w:rFonts w:cs="Arial"/>
          <w:sz w:val="24"/>
          <w:szCs w:val="24"/>
          <w:lang w:val="en-US"/>
        </w:rPr>
        <w:t xml:space="preserve"> </w:t>
      </w:r>
      <w:r w:rsidR="00FC4D59" w:rsidRPr="00591D2A">
        <w:rPr>
          <w:rFonts w:cs="Arial"/>
          <w:sz w:val="24"/>
          <w:szCs w:val="24"/>
          <w:lang w:val="en-US"/>
        </w:rPr>
        <w:t xml:space="preserve"> </w:t>
      </w:r>
      <w:r w:rsidR="00AF3FE8" w:rsidRPr="00591D2A">
        <w:rPr>
          <w:rFonts w:cs="Arial"/>
          <w:sz w:val="24"/>
          <w:szCs w:val="24"/>
          <w:lang w:val="en-US"/>
        </w:rPr>
        <w:t>Ins</w:t>
      </w:r>
      <w:r w:rsidR="009C7786" w:rsidRPr="00591D2A">
        <w:rPr>
          <w:rFonts w:cs="Arial"/>
          <w:sz w:val="24"/>
          <w:szCs w:val="24"/>
          <w:lang w:val="en-US"/>
        </w:rPr>
        <w:t xml:space="preserve">ect venom anaphylaxis appeared </w:t>
      </w:r>
      <w:r w:rsidR="00AF3FE8" w:rsidRPr="00591D2A">
        <w:rPr>
          <w:rFonts w:cs="Arial"/>
          <w:sz w:val="24"/>
          <w:szCs w:val="24"/>
          <w:lang w:val="en-US"/>
        </w:rPr>
        <w:t xml:space="preserve">slightly more </w:t>
      </w:r>
      <w:r w:rsidR="00C32EB0" w:rsidRPr="00591D2A">
        <w:rPr>
          <w:rFonts w:cs="Arial"/>
          <w:sz w:val="24"/>
          <w:szCs w:val="24"/>
          <w:lang w:val="en-US"/>
        </w:rPr>
        <w:t xml:space="preserve">prevalent </w:t>
      </w:r>
      <w:r w:rsidR="00AF3FE8" w:rsidRPr="00591D2A">
        <w:rPr>
          <w:rFonts w:cs="Arial"/>
          <w:sz w:val="24"/>
          <w:szCs w:val="24"/>
          <w:lang w:val="en-US"/>
        </w:rPr>
        <w:t xml:space="preserve">in patients &gt; 40 years (n= , xx%), with yellow jacket 2176 (overall n=2556) and bee stings 344 (overall n=564) responsible for the majority of cases.  </w:t>
      </w:r>
      <w:r w:rsidR="00582E2D" w:rsidRPr="00591D2A">
        <w:rPr>
          <w:rFonts w:cs="Arial"/>
          <w:sz w:val="24"/>
          <w:szCs w:val="24"/>
          <w:lang w:val="en-US"/>
        </w:rPr>
        <w:t xml:space="preserve">Drugs were across all ages </w:t>
      </w:r>
      <w:r w:rsidR="00582E2D" w:rsidRPr="00591D2A">
        <w:rPr>
          <w:rFonts w:cs="Arial"/>
          <w:sz w:val="24"/>
          <w:szCs w:val="24"/>
          <w:u w:val="single"/>
          <w:lang w:val="en-US"/>
        </w:rPr>
        <w:t>&gt;</w:t>
      </w:r>
      <w:r w:rsidR="00582E2D" w:rsidRPr="00591D2A">
        <w:rPr>
          <w:rFonts w:cs="Arial"/>
          <w:sz w:val="24"/>
          <w:szCs w:val="24"/>
          <w:lang w:val="en-US"/>
        </w:rPr>
        <w:t xml:space="preserve"> 18 a main causative agent of anaphylaxis, slightly more prevalent in elderly patients (24%). Analgesics [metamizole (n=xx, xx%), diclofenac (n=xx, xx%), ibuprofen (n=xx, xx%)] </w:t>
      </w:r>
      <w:r w:rsidR="001D1F82" w:rsidRPr="00591D2A">
        <w:rPr>
          <w:rFonts w:cs="Arial"/>
          <w:sz w:val="24"/>
          <w:szCs w:val="24"/>
          <w:lang w:val="en-US"/>
        </w:rPr>
        <w:t xml:space="preserve">and </w:t>
      </w:r>
      <w:r w:rsidR="00582E2D" w:rsidRPr="00591D2A">
        <w:rPr>
          <w:rFonts w:cs="Arial"/>
          <w:sz w:val="24"/>
          <w:szCs w:val="24"/>
          <w:lang w:val="en-US"/>
        </w:rPr>
        <w:t xml:space="preserve">antibiotics [penicillin (n=xx, xx%), cephalosporins (n=xx, xx%), gyrase inhibitors/ quinolones (n=xx, xx%)] </w:t>
      </w:r>
      <w:r w:rsidR="001D1F82" w:rsidRPr="00591D2A">
        <w:rPr>
          <w:rFonts w:cs="Arial"/>
          <w:sz w:val="24"/>
          <w:szCs w:val="24"/>
          <w:lang w:val="en-US"/>
        </w:rPr>
        <w:t xml:space="preserve">were the most frequent elicitors of drug anaphylaxis. </w:t>
      </w:r>
      <w:r w:rsidR="00293679" w:rsidRPr="00591D2A">
        <w:rPr>
          <w:rFonts w:cs="Arial"/>
          <w:sz w:val="24"/>
          <w:szCs w:val="24"/>
          <w:lang w:val="en-US"/>
        </w:rPr>
        <w:t xml:space="preserve">Cardiovascular drugs were primarily causative agent in patients </w:t>
      </w:r>
      <w:r w:rsidR="00293679" w:rsidRPr="00591D2A">
        <w:rPr>
          <w:rFonts w:cs="Arial"/>
          <w:sz w:val="24"/>
          <w:szCs w:val="24"/>
          <w:u w:val="single"/>
          <w:lang w:val="en-US"/>
        </w:rPr>
        <w:t>&gt;</w:t>
      </w:r>
      <w:r w:rsidR="00293679" w:rsidRPr="00591D2A">
        <w:rPr>
          <w:rFonts w:cs="Arial"/>
          <w:sz w:val="24"/>
          <w:szCs w:val="24"/>
          <w:lang w:val="en-US"/>
        </w:rPr>
        <w:t xml:space="preserve"> 65 years (3%). </w:t>
      </w:r>
      <w:r w:rsidR="002D3F99" w:rsidRPr="00591D2A">
        <w:rPr>
          <w:rFonts w:cs="Arial"/>
          <w:sz w:val="24"/>
          <w:szCs w:val="24"/>
          <w:lang w:val="en-US"/>
        </w:rPr>
        <w:t>Foods were predominant elicitors in younger adults (26%), especially wh</w:t>
      </w:r>
      <w:r w:rsidR="00AF3FE8" w:rsidRPr="00591D2A">
        <w:rPr>
          <w:rFonts w:cs="Arial"/>
          <w:sz w:val="24"/>
          <w:szCs w:val="24"/>
          <w:lang w:val="en-US"/>
        </w:rPr>
        <w:t>e</w:t>
      </w:r>
      <w:r w:rsidR="002D3F99" w:rsidRPr="00591D2A">
        <w:rPr>
          <w:rFonts w:cs="Arial"/>
          <w:sz w:val="24"/>
          <w:szCs w:val="24"/>
          <w:lang w:val="en-US"/>
        </w:rPr>
        <w:t xml:space="preserve">at (16%), in the elderly only 10% of reactions were caused by foods, here hazelnut is </w:t>
      </w:r>
      <w:r w:rsidR="001D1F82" w:rsidRPr="00591D2A">
        <w:rPr>
          <w:rFonts w:cs="Arial"/>
          <w:sz w:val="24"/>
          <w:szCs w:val="24"/>
          <w:lang w:val="en-US"/>
        </w:rPr>
        <w:t>predominating</w:t>
      </w:r>
      <w:r w:rsidR="00AF3FE8" w:rsidRPr="00591D2A">
        <w:rPr>
          <w:rFonts w:cs="Arial"/>
          <w:sz w:val="24"/>
          <w:szCs w:val="24"/>
          <w:lang w:val="en-US"/>
        </w:rPr>
        <w:t xml:space="preserve"> elicitor reported</w:t>
      </w:r>
      <w:r w:rsidR="002D3F99" w:rsidRPr="00591D2A">
        <w:rPr>
          <w:rFonts w:cs="Arial"/>
          <w:sz w:val="24"/>
          <w:szCs w:val="24"/>
          <w:lang w:val="en-US"/>
        </w:rPr>
        <w:t xml:space="preserve"> (16%). </w:t>
      </w:r>
      <w:r w:rsidR="00F8391A" w:rsidRPr="00591D2A">
        <w:rPr>
          <w:rFonts w:cs="Arial"/>
          <w:sz w:val="24"/>
          <w:szCs w:val="24"/>
          <w:lang w:val="en-US"/>
        </w:rPr>
        <w:t xml:space="preserve"> </w:t>
      </w:r>
      <w:r w:rsidR="00293679" w:rsidRPr="00591D2A">
        <w:rPr>
          <w:rFonts w:cs="Arial"/>
          <w:sz w:val="24"/>
          <w:szCs w:val="24"/>
          <w:lang w:val="en-US"/>
        </w:rPr>
        <w:t xml:space="preserve">Food items reported &lt;10 times in the whole study are not listed in detail. </w:t>
      </w:r>
    </w:p>
    <w:p w14:paraId="21F97340" w14:textId="77777777" w:rsidR="00582E2D" w:rsidRPr="00591D2A" w:rsidRDefault="00517A1C" w:rsidP="00AF3FE8">
      <w:pPr>
        <w:tabs>
          <w:tab w:val="left" w:pos="1995"/>
        </w:tabs>
        <w:spacing w:line="480" w:lineRule="auto"/>
        <w:rPr>
          <w:rFonts w:cs="Arial"/>
          <w:sz w:val="24"/>
          <w:szCs w:val="24"/>
          <w:lang w:val="en-US"/>
        </w:rPr>
      </w:pPr>
      <w:r w:rsidRPr="00591D2A">
        <w:rPr>
          <w:rFonts w:cs="Arial"/>
          <w:sz w:val="24"/>
          <w:szCs w:val="24"/>
          <w:lang w:val="en-US"/>
        </w:rPr>
        <w:t>In elderly patients, o</w:t>
      </w:r>
      <w:r w:rsidR="00582E2D" w:rsidRPr="00591D2A">
        <w:rPr>
          <w:rFonts w:cs="Arial"/>
          <w:sz w:val="24"/>
          <w:szCs w:val="24"/>
          <w:lang w:val="en-US"/>
        </w:rPr>
        <w:t xml:space="preserve">nly three cases (0,3%) of anaphylaxis are due to allergen specific immunotherapy </w:t>
      </w:r>
      <w:r w:rsidR="00293679" w:rsidRPr="00591D2A">
        <w:rPr>
          <w:rFonts w:cs="Arial"/>
          <w:sz w:val="24"/>
          <w:szCs w:val="24"/>
          <w:lang w:val="en-US"/>
        </w:rPr>
        <w:t xml:space="preserve">(SIT) </w:t>
      </w:r>
      <w:r w:rsidR="00582E2D" w:rsidRPr="00591D2A">
        <w:rPr>
          <w:rFonts w:cs="Arial"/>
          <w:sz w:val="24"/>
          <w:szCs w:val="24"/>
          <w:lang w:val="en-US"/>
        </w:rPr>
        <w:t xml:space="preserve">whereas in younger patients 27 cases (1,5%) are caused by </w:t>
      </w:r>
      <w:r w:rsidR="00293679" w:rsidRPr="00591D2A">
        <w:rPr>
          <w:rFonts w:cs="Arial"/>
          <w:sz w:val="24"/>
          <w:szCs w:val="24"/>
          <w:lang w:val="en-US"/>
        </w:rPr>
        <w:t>S</w:t>
      </w:r>
      <w:r w:rsidR="00582E2D" w:rsidRPr="00591D2A">
        <w:rPr>
          <w:rFonts w:cs="Arial"/>
          <w:sz w:val="24"/>
          <w:szCs w:val="24"/>
          <w:lang w:val="en-US"/>
        </w:rPr>
        <w:t>IT</w:t>
      </w:r>
      <w:r w:rsidR="00293679" w:rsidRPr="00591D2A">
        <w:rPr>
          <w:rFonts w:cs="Arial"/>
          <w:sz w:val="24"/>
          <w:szCs w:val="24"/>
          <w:lang w:val="en-US"/>
        </w:rPr>
        <w:t>.</w:t>
      </w:r>
    </w:p>
    <w:p w14:paraId="79C71552" w14:textId="77777777" w:rsidR="00293679" w:rsidRPr="00591D2A" w:rsidRDefault="00293679" w:rsidP="00AF3FE8">
      <w:pPr>
        <w:tabs>
          <w:tab w:val="left" w:pos="1995"/>
        </w:tabs>
        <w:spacing w:line="480" w:lineRule="auto"/>
        <w:rPr>
          <w:rFonts w:cs="Arial"/>
          <w:sz w:val="24"/>
          <w:szCs w:val="24"/>
          <w:lang w:val="en-US"/>
        </w:rPr>
      </w:pPr>
      <w:r w:rsidRPr="00591D2A">
        <w:rPr>
          <w:rFonts w:cs="Arial"/>
          <w:sz w:val="24"/>
          <w:szCs w:val="24"/>
          <w:lang w:val="en-US"/>
        </w:rPr>
        <w:t>There is a slight shift of elicitors, predominating food items in younger adults to insect ven</w:t>
      </w:r>
      <w:r w:rsidR="001D4573" w:rsidRPr="00591D2A">
        <w:rPr>
          <w:rFonts w:cs="Arial"/>
          <w:sz w:val="24"/>
          <w:szCs w:val="24"/>
          <w:lang w:val="en-US"/>
        </w:rPr>
        <w:t>o</w:t>
      </w:r>
      <w:r w:rsidRPr="00591D2A">
        <w:rPr>
          <w:rFonts w:cs="Arial"/>
          <w:sz w:val="24"/>
          <w:szCs w:val="24"/>
          <w:lang w:val="en-US"/>
        </w:rPr>
        <w:t>ms and drug in elderly adults (figure 1).</w:t>
      </w:r>
    </w:p>
    <w:p w14:paraId="6589D808" w14:textId="77777777" w:rsidR="00B44A45" w:rsidRPr="00591D2A" w:rsidRDefault="00FC4D59" w:rsidP="00801A4E">
      <w:pPr>
        <w:tabs>
          <w:tab w:val="left" w:pos="1995"/>
        </w:tabs>
        <w:spacing w:line="480" w:lineRule="auto"/>
        <w:rPr>
          <w:rFonts w:cs="Arial"/>
          <w:sz w:val="24"/>
          <w:szCs w:val="24"/>
          <w:lang w:val="en-US"/>
        </w:rPr>
      </w:pPr>
      <w:r w:rsidRPr="00591D2A">
        <w:rPr>
          <w:rFonts w:cs="Arial"/>
          <w:sz w:val="24"/>
          <w:szCs w:val="24"/>
          <w:lang w:val="en-US"/>
        </w:rPr>
        <w:t>In the group of 18-40 years only in 1658 (91%) the elicitor is known or suspected whereas in 95% it is known/suspected in adults (41-64) and elderly (</w:t>
      </w:r>
      <w:r w:rsidRPr="00591D2A">
        <w:rPr>
          <w:rFonts w:cs="Arial"/>
          <w:sz w:val="24"/>
          <w:szCs w:val="24"/>
          <w:u w:val="single"/>
          <w:lang w:val="en-US"/>
        </w:rPr>
        <w:t>&gt;</w:t>
      </w:r>
      <w:r w:rsidRPr="00591D2A">
        <w:rPr>
          <w:rFonts w:cs="Arial"/>
          <w:sz w:val="24"/>
          <w:szCs w:val="24"/>
          <w:lang w:val="en-US"/>
        </w:rPr>
        <w:t xml:space="preserve"> 65). </w:t>
      </w:r>
    </w:p>
    <w:p w14:paraId="7431A4D0" w14:textId="77777777" w:rsidR="007C37AA" w:rsidRPr="00591D2A" w:rsidRDefault="007C37AA" w:rsidP="00801A4E">
      <w:pPr>
        <w:tabs>
          <w:tab w:val="left" w:pos="1995"/>
        </w:tabs>
        <w:spacing w:line="480" w:lineRule="auto"/>
        <w:rPr>
          <w:rFonts w:cs="Arial"/>
          <w:sz w:val="24"/>
          <w:szCs w:val="24"/>
          <w:lang w:val="en-US"/>
        </w:rPr>
      </w:pPr>
    </w:p>
    <w:p w14:paraId="2F8CADB5" w14:textId="77777777" w:rsidR="007C37AA" w:rsidRPr="00591D2A" w:rsidRDefault="007C37AA" w:rsidP="00801A4E">
      <w:pPr>
        <w:tabs>
          <w:tab w:val="left" w:pos="1995"/>
        </w:tabs>
        <w:spacing w:line="480" w:lineRule="auto"/>
        <w:rPr>
          <w:rFonts w:cs="Arial"/>
          <w:sz w:val="24"/>
          <w:szCs w:val="24"/>
          <w:lang w:val="en-US"/>
        </w:rPr>
      </w:pPr>
    </w:p>
    <w:p w14:paraId="2BE2E1DC" w14:textId="77777777" w:rsidR="003A5B83" w:rsidRPr="00591D2A" w:rsidRDefault="003A5B83" w:rsidP="00801A4E">
      <w:pPr>
        <w:tabs>
          <w:tab w:val="left" w:pos="1995"/>
        </w:tabs>
        <w:spacing w:line="480" w:lineRule="auto"/>
        <w:rPr>
          <w:rFonts w:cs="Arial"/>
          <w:b/>
          <w:sz w:val="24"/>
          <w:szCs w:val="24"/>
          <w:lang w:val="en-US"/>
        </w:rPr>
      </w:pPr>
      <w:r w:rsidRPr="00591D2A">
        <w:rPr>
          <w:rFonts w:cs="Arial"/>
          <w:b/>
          <w:sz w:val="24"/>
          <w:szCs w:val="24"/>
          <w:lang w:val="en-US"/>
        </w:rPr>
        <w:lastRenderedPageBreak/>
        <w:t>Symptoms</w:t>
      </w:r>
    </w:p>
    <w:p w14:paraId="39FF6D58" w14:textId="77777777" w:rsidR="009E367B" w:rsidRPr="00591D2A" w:rsidRDefault="0019188E" w:rsidP="007328AC">
      <w:pPr>
        <w:tabs>
          <w:tab w:val="left" w:pos="1995"/>
        </w:tabs>
        <w:spacing w:line="480" w:lineRule="auto"/>
        <w:rPr>
          <w:rFonts w:cs="Arial"/>
          <w:sz w:val="24"/>
          <w:szCs w:val="24"/>
          <w:lang w:val="en-US"/>
        </w:rPr>
      </w:pPr>
      <w:r w:rsidRPr="00591D2A">
        <w:rPr>
          <w:rFonts w:cs="Arial"/>
          <w:sz w:val="24"/>
          <w:szCs w:val="24"/>
          <w:lang w:val="en-US"/>
        </w:rPr>
        <w:t xml:space="preserve">The following specific skin symptoms </w:t>
      </w:r>
      <w:r w:rsidR="007328AC" w:rsidRPr="00591D2A">
        <w:rPr>
          <w:rFonts w:cs="Arial"/>
          <w:sz w:val="24"/>
          <w:szCs w:val="24"/>
          <w:lang w:val="en-US"/>
        </w:rPr>
        <w:t>occurred similarly</w:t>
      </w:r>
      <w:r w:rsidRPr="00591D2A">
        <w:rPr>
          <w:rFonts w:cs="Arial"/>
          <w:sz w:val="24"/>
          <w:szCs w:val="24"/>
          <w:lang w:val="en-US"/>
        </w:rPr>
        <w:t xml:space="preserve"> across all ages (overall percentages): angioedema (</w:t>
      </w:r>
      <w:r w:rsidR="007328AC" w:rsidRPr="00591D2A">
        <w:rPr>
          <w:rFonts w:cs="Arial"/>
          <w:sz w:val="24"/>
          <w:szCs w:val="24"/>
          <w:lang w:val="en-US"/>
        </w:rPr>
        <w:t>xx</w:t>
      </w:r>
      <w:r w:rsidRPr="00591D2A">
        <w:rPr>
          <w:rFonts w:cs="Arial"/>
          <w:sz w:val="24"/>
          <w:szCs w:val="24"/>
          <w:lang w:val="en-US"/>
        </w:rPr>
        <w:t>%), urticaria (</w:t>
      </w:r>
      <w:r w:rsidR="007328AC" w:rsidRPr="00591D2A">
        <w:rPr>
          <w:rFonts w:cs="Arial"/>
          <w:sz w:val="24"/>
          <w:szCs w:val="24"/>
          <w:lang w:val="en-US"/>
        </w:rPr>
        <w:t>xx</w:t>
      </w:r>
      <w:r w:rsidRPr="00591D2A">
        <w:rPr>
          <w:rFonts w:cs="Arial"/>
          <w:sz w:val="24"/>
          <w:szCs w:val="24"/>
          <w:lang w:val="en-US"/>
        </w:rPr>
        <w:t>%), pruritus (</w:t>
      </w:r>
      <w:r w:rsidR="007328AC" w:rsidRPr="00591D2A">
        <w:rPr>
          <w:rFonts w:cs="Arial"/>
          <w:sz w:val="24"/>
          <w:szCs w:val="24"/>
          <w:lang w:val="en-US"/>
        </w:rPr>
        <w:t>xx</w:t>
      </w:r>
      <w:r w:rsidRPr="00591D2A">
        <w:rPr>
          <w:rFonts w:cs="Arial"/>
          <w:sz w:val="24"/>
          <w:szCs w:val="24"/>
          <w:lang w:val="en-US"/>
        </w:rPr>
        <w:t>%), and</w:t>
      </w:r>
      <w:r w:rsidR="007328AC" w:rsidRPr="00591D2A">
        <w:rPr>
          <w:rFonts w:cs="Arial"/>
          <w:sz w:val="24"/>
          <w:szCs w:val="24"/>
          <w:lang w:val="en-US"/>
        </w:rPr>
        <w:t xml:space="preserve"> </w:t>
      </w:r>
      <w:r w:rsidRPr="00591D2A">
        <w:rPr>
          <w:rFonts w:cs="Arial"/>
          <w:sz w:val="24"/>
          <w:szCs w:val="24"/>
          <w:lang w:val="en-US"/>
        </w:rPr>
        <w:t>erythema/flush (</w:t>
      </w:r>
      <w:r w:rsidR="007328AC" w:rsidRPr="00591D2A">
        <w:rPr>
          <w:rFonts w:cs="Arial"/>
          <w:sz w:val="24"/>
          <w:szCs w:val="24"/>
          <w:lang w:val="en-US"/>
        </w:rPr>
        <w:t>xx</w:t>
      </w:r>
      <w:r w:rsidRPr="00591D2A">
        <w:rPr>
          <w:rFonts w:cs="Arial"/>
          <w:sz w:val="24"/>
          <w:szCs w:val="24"/>
          <w:lang w:val="en-US"/>
        </w:rPr>
        <w:t>%,</w:t>
      </w:r>
      <w:r w:rsidR="00E966BA" w:rsidRPr="00591D2A">
        <w:rPr>
          <w:rFonts w:cs="Arial"/>
          <w:sz w:val="24"/>
          <w:szCs w:val="24"/>
          <w:lang w:val="en-US"/>
        </w:rPr>
        <w:t xml:space="preserve">). </w:t>
      </w:r>
    </w:p>
    <w:p w14:paraId="17129A32" w14:textId="77777777" w:rsidR="007328AC" w:rsidRPr="00591D2A" w:rsidRDefault="00DE453C" w:rsidP="007328AC">
      <w:pPr>
        <w:tabs>
          <w:tab w:val="left" w:pos="1995"/>
        </w:tabs>
        <w:spacing w:line="480" w:lineRule="auto"/>
        <w:rPr>
          <w:rFonts w:ascii="Calibri" w:hAnsi="Calibri" w:cs="Calibri"/>
          <w:sz w:val="24"/>
          <w:szCs w:val="24"/>
          <w:lang w:val="en-US"/>
        </w:rPr>
      </w:pPr>
      <w:r w:rsidRPr="00591D2A">
        <w:rPr>
          <w:rFonts w:cs="Arial"/>
          <w:sz w:val="24"/>
          <w:szCs w:val="24"/>
          <w:lang w:val="en-US"/>
        </w:rPr>
        <w:t>Gastrointestinal system was affected by xx% of the patients</w:t>
      </w:r>
      <w:r w:rsidR="009E367B" w:rsidRPr="00591D2A">
        <w:rPr>
          <w:rFonts w:cs="Arial"/>
          <w:sz w:val="24"/>
          <w:szCs w:val="24"/>
          <w:lang w:val="en-US"/>
        </w:rPr>
        <w:t xml:space="preserve"> </w:t>
      </w:r>
      <w:r w:rsidR="00EA5210" w:rsidRPr="00591D2A">
        <w:rPr>
          <w:rFonts w:cs="Arial"/>
          <w:sz w:val="24"/>
          <w:szCs w:val="24"/>
          <w:lang w:val="en-US"/>
        </w:rPr>
        <w:t xml:space="preserve">with vomiting </w:t>
      </w:r>
      <w:r w:rsidR="00EA5210" w:rsidRPr="00591D2A">
        <w:rPr>
          <w:rFonts w:cs="Arial"/>
          <w:sz w:val="24"/>
          <w:szCs w:val="24"/>
          <w:highlight w:val="yellow"/>
          <w:lang w:val="en-US"/>
        </w:rPr>
        <w:t>(?)</w:t>
      </w:r>
      <w:r w:rsidR="00EA5210" w:rsidRPr="00591D2A">
        <w:rPr>
          <w:rFonts w:cs="Arial"/>
          <w:sz w:val="24"/>
          <w:szCs w:val="24"/>
          <w:lang w:val="en-US"/>
        </w:rPr>
        <w:t xml:space="preserve"> in younger adults and </w:t>
      </w:r>
      <w:r w:rsidR="00517A1C" w:rsidRPr="00591D2A">
        <w:rPr>
          <w:rFonts w:cs="Arial"/>
          <w:sz w:val="24"/>
          <w:szCs w:val="24"/>
          <w:lang w:val="en-US"/>
        </w:rPr>
        <w:t>nausea</w:t>
      </w:r>
      <w:r w:rsidR="00EA5210" w:rsidRPr="00591D2A">
        <w:rPr>
          <w:rFonts w:cs="Arial"/>
          <w:sz w:val="24"/>
          <w:szCs w:val="24"/>
          <w:lang w:val="en-US"/>
        </w:rPr>
        <w:t xml:space="preserve"> (</w:t>
      </w:r>
      <w:r w:rsidR="00EA5210" w:rsidRPr="00591D2A">
        <w:rPr>
          <w:rFonts w:cs="Arial"/>
          <w:sz w:val="24"/>
          <w:szCs w:val="24"/>
          <w:highlight w:val="yellow"/>
          <w:lang w:val="en-US"/>
        </w:rPr>
        <w:t>?)</w:t>
      </w:r>
      <w:r w:rsidR="00EA5210" w:rsidRPr="00591D2A">
        <w:rPr>
          <w:rFonts w:cs="Arial"/>
          <w:sz w:val="24"/>
          <w:szCs w:val="24"/>
          <w:lang w:val="en-US"/>
        </w:rPr>
        <w:t xml:space="preserve"> in elderly patients </w:t>
      </w:r>
      <w:r w:rsidR="009E367B" w:rsidRPr="00591D2A">
        <w:rPr>
          <w:rFonts w:cs="Arial"/>
          <w:sz w:val="24"/>
          <w:szCs w:val="24"/>
          <w:lang w:val="en-US"/>
        </w:rPr>
        <w:t>(figure 2, left panel). R</w:t>
      </w:r>
      <w:r w:rsidR="007328AC" w:rsidRPr="00591D2A">
        <w:rPr>
          <w:rFonts w:cs="Arial"/>
          <w:sz w:val="24"/>
          <w:szCs w:val="24"/>
          <w:lang w:val="en-US"/>
        </w:rPr>
        <w:t>espiratory system was involved in xx%, mainly as dyspnea (xx%)</w:t>
      </w:r>
      <w:r w:rsidR="00293679" w:rsidRPr="00591D2A">
        <w:rPr>
          <w:rFonts w:cs="Arial"/>
          <w:sz w:val="24"/>
          <w:szCs w:val="24"/>
          <w:lang w:val="en-US"/>
        </w:rPr>
        <w:t>, cough was more prevalent in younger adults (figure 2</w:t>
      </w:r>
      <w:r w:rsidR="009E367B" w:rsidRPr="00591D2A">
        <w:rPr>
          <w:rFonts w:cs="Arial"/>
          <w:sz w:val="24"/>
          <w:szCs w:val="24"/>
          <w:lang w:val="en-US"/>
        </w:rPr>
        <w:t>, middle panel</w:t>
      </w:r>
      <w:r w:rsidR="00293679" w:rsidRPr="00591D2A">
        <w:rPr>
          <w:rFonts w:cs="Arial"/>
          <w:sz w:val="24"/>
          <w:szCs w:val="24"/>
          <w:lang w:val="en-US"/>
        </w:rPr>
        <w:t>).</w:t>
      </w:r>
      <w:r w:rsidR="00E966BA" w:rsidRPr="00591D2A">
        <w:rPr>
          <w:rFonts w:cs="Arial"/>
          <w:sz w:val="24"/>
          <w:szCs w:val="24"/>
          <w:lang w:val="en-US"/>
        </w:rPr>
        <w:t xml:space="preserve"> </w:t>
      </w:r>
      <w:r w:rsidR="00293679" w:rsidRPr="00591D2A">
        <w:rPr>
          <w:rFonts w:cs="Arial"/>
          <w:sz w:val="24"/>
          <w:szCs w:val="24"/>
          <w:lang w:val="en-US"/>
        </w:rPr>
        <w:t>C</w:t>
      </w:r>
      <w:r w:rsidR="007328AC" w:rsidRPr="00591D2A">
        <w:rPr>
          <w:rFonts w:cs="Arial"/>
          <w:sz w:val="24"/>
          <w:szCs w:val="24"/>
          <w:lang w:val="en-US"/>
        </w:rPr>
        <w:t>ardiovascular symptoms occurred</w:t>
      </w:r>
      <w:r w:rsidR="00293679" w:rsidRPr="00591D2A">
        <w:rPr>
          <w:rFonts w:cs="Arial"/>
          <w:sz w:val="24"/>
          <w:szCs w:val="24"/>
          <w:lang w:val="en-US"/>
        </w:rPr>
        <w:t xml:space="preserve"> mainly</w:t>
      </w:r>
      <w:r w:rsidR="007328AC" w:rsidRPr="00591D2A">
        <w:rPr>
          <w:rFonts w:cs="Arial"/>
          <w:sz w:val="24"/>
          <w:szCs w:val="24"/>
          <w:lang w:val="en-US"/>
        </w:rPr>
        <w:t xml:space="preserve"> in elderly patients, </w:t>
      </w:r>
      <w:r w:rsidR="007328AC" w:rsidRPr="00591D2A">
        <w:rPr>
          <w:rFonts w:ascii="Calibri" w:hAnsi="Calibri" w:cs="Calibri"/>
          <w:sz w:val="24"/>
          <w:szCs w:val="24"/>
          <w:lang w:val="en-US"/>
        </w:rPr>
        <w:t>predominated by dizziness,</w:t>
      </w:r>
      <w:r w:rsidR="00E966BA" w:rsidRPr="00591D2A">
        <w:rPr>
          <w:rFonts w:ascii="Calibri" w:hAnsi="Calibri" w:cs="Calibri"/>
          <w:sz w:val="24"/>
          <w:szCs w:val="24"/>
          <w:lang w:val="en-US"/>
        </w:rPr>
        <w:t xml:space="preserve"> </w:t>
      </w:r>
      <w:r w:rsidR="007328AC" w:rsidRPr="00591D2A">
        <w:rPr>
          <w:rFonts w:ascii="Calibri" w:hAnsi="Calibri" w:cs="Calibri"/>
          <w:sz w:val="24"/>
          <w:szCs w:val="24"/>
          <w:lang w:val="en-US"/>
        </w:rPr>
        <w:t>hypotension</w:t>
      </w:r>
      <w:r w:rsidR="00293679" w:rsidRPr="00591D2A">
        <w:rPr>
          <w:rFonts w:ascii="Calibri" w:hAnsi="Calibri" w:cs="Calibri"/>
          <w:sz w:val="24"/>
          <w:szCs w:val="24"/>
          <w:lang w:val="en-US"/>
        </w:rPr>
        <w:t>, and collapse</w:t>
      </w:r>
      <w:r w:rsidR="009E367B" w:rsidRPr="00591D2A">
        <w:rPr>
          <w:rFonts w:ascii="Calibri" w:hAnsi="Calibri" w:cs="Calibri"/>
          <w:sz w:val="24"/>
          <w:szCs w:val="24"/>
          <w:lang w:val="en-US"/>
        </w:rPr>
        <w:t xml:space="preserve"> (figure 2, right panel)</w:t>
      </w:r>
      <w:r w:rsidR="00293679" w:rsidRPr="00591D2A">
        <w:rPr>
          <w:rFonts w:ascii="Calibri" w:hAnsi="Calibri" w:cs="Calibri"/>
          <w:sz w:val="24"/>
          <w:szCs w:val="24"/>
          <w:lang w:val="en-US"/>
        </w:rPr>
        <w:t xml:space="preserve">. These symptoms </w:t>
      </w:r>
      <w:r w:rsidR="007328AC" w:rsidRPr="00591D2A">
        <w:rPr>
          <w:rFonts w:ascii="Calibri" w:hAnsi="Calibri" w:cs="Calibri"/>
          <w:sz w:val="24"/>
          <w:szCs w:val="24"/>
          <w:lang w:val="en-US"/>
        </w:rPr>
        <w:t>were more common in reactions caused by drugs and insect stings. Cardiac arrest occurred in … cases</w:t>
      </w:r>
      <w:r w:rsidR="00922926" w:rsidRPr="00591D2A">
        <w:rPr>
          <w:rFonts w:ascii="Calibri" w:hAnsi="Calibri" w:cs="Calibri"/>
          <w:sz w:val="24"/>
          <w:szCs w:val="24"/>
          <w:lang w:val="en-US"/>
        </w:rPr>
        <w:t>, of these … cases in the elderly patients</w:t>
      </w:r>
      <w:r w:rsidR="007328AC" w:rsidRPr="00591D2A">
        <w:rPr>
          <w:rFonts w:ascii="Calibri" w:hAnsi="Calibri" w:cs="Calibri"/>
          <w:sz w:val="24"/>
          <w:szCs w:val="24"/>
          <w:lang w:val="en-US"/>
        </w:rPr>
        <w:t>.  In xx% Grade III and xx% grade IV anaphylaxis was registered</w:t>
      </w:r>
      <w:r w:rsidR="00922926" w:rsidRPr="00591D2A">
        <w:rPr>
          <w:rFonts w:ascii="Calibri" w:hAnsi="Calibri" w:cs="Calibri"/>
          <w:sz w:val="24"/>
          <w:szCs w:val="24"/>
          <w:lang w:val="en-US"/>
        </w:rPr>
        <w:t xml:space="preserve">, predominant in patients </w:t>
      </w:r>
      <w:r w:rsidR="00922926" w:rsidRPr="00591D2A">
        <w:rPr>
          <w:rFonts w:cs="Arial"/>
          <w:sz w:val="24"/>
          <w:szCs w:val="24"/>
          <w:u w:val="single"/>
          <w:lang w:val="en-US"/>
        </w:rPr>
        <w:t>&gt;</w:t>
      </w:r>
      <w:r w:rsidR="00922926" w:rsidRPr="00591D2A">
        <w:rPr>
          <w:rFonts w:cs="Arial"/>
          <w:sz w:val="24"/>
          <w:szCs w:val="24"/>
          <w:lang w:val="en-US"/>
        </w:rPr>
        <w:t xml:space="preserve"> 65 (xx% Grad III/IV reaction)</w:t>
      </w:r>
      <w:r w:rsidR="007328AC" w:rsidRPr="00591D2A">
        <w:rPr>
          <w:rFonts w:ascii="Calibri" w:hAnsi="Calibri" w:cs="Calibri"/>
          <w:sz w:val="24"/>
          <w:szCs w:val="24"/>
          <w:lang w:val="en-US"/>
        </w:rPr>
        <w:t>.</w:t>
      </w:r>
    </w:p>
    <w:p w14:paraId="3FB21FBE" w14:textId="77777777" w:rsidR="009E367B" w:rsidRPr="00591D2A" w:rsidRDefault="009E367B" w:rsidP="007328AC">
      <w:pPr>
        <w:tabs>
          <w:tab w:val="left" w:pos="1995"/>
        </w:tabs>
        <w:spacing w:line="480" w:lineRule="auto"/>
        <w:rPr>
          <w:rFonts w:ascii="Calibri" w:hAnsi="Calibri" w:cs="Calibri"/>
          <w:sz w:val="24"/>
          <w:szCs w:val="24"/>
          <w:lang w:val="en-US"/>
        </w:rPr>
      </w:pPr>
      <w:r w:rsidRPr="00591D2A">
        <w:rPr>
          <w:rFonts w:ascii="Calibri" w:hAnsi="Calibri" w:cs="Calibri"/>
          <w:sz w:val="24"/>
          <w:szCs w:val="24"/>
          <w:lang w:val="en-US"/>
        </w:rPr>
        <w:t xml:space="preserve">The time between occurring of first symptoms and allergen exposure usually was less than 10 minutes similarly across all ages (….%). </w:t>
      </w:r>
      <w:r w:rsidRPr="00591D2A">
        <w:rPr>
          <w:rFonts w:ascii="Calibri" w:hAnsi="Calibri" w:cs="Calibri"/>
          <w:sz w:val="24"/>
          <w:szCs w:val="24"/>
          <w:highlight w:val="yellow"/>
          <w:lang w:val="en-US"/>
        </w:rPr>
        <w:t>Oder gibt es Unterschiede?!</w:t>
      </w:r>
      <w:r w:rsidRPr="00591D2A">
        <w:rPr>
          <w:rFonts w:ascii="Calibri" w:hAnsi="Calibri" w:cs="Calibri"/>
          <w:sz w:val="24"/>
          <w:szCs w:val="24"/>
          <w:lang w:val="en-US"/>
        </w:rPr>
        <w:t xml:space="preserve"> Delayed reactions were reported in xx% of patients, with a reaction onset of more than one hour after allergen exposure.</w:t>
      </w:r>
      <w:r w:rsidR="00EA5210" w:rsidRPr="00591D2A">
        <w:rPr>
          <w:rFonts w:ascii="Calibri" w:hAnsi="Calibri" w:cs="Calibri"/>
          <w:sz w:val="24"/>
          <w:szCs w:val="24"/>
          <w:lang w:val="en-US"/>
        </w:rPr>
        <w:t xml:space="preserve"> Comparing groups of elicitors, this was mainly seen in food-induced anaphylaxis </w:t>
      </w:r>
      <w:r w:rsidR="00EA5210" w:rsidRPr="00591D2A">
        <w:rPr>
          <w:rFonts w:ascii="Calibri" w:hAnsi="Calibri" w:cs="Calibri"/>
          <w:sz w:val="24"/>
          <w:szCs w:val="24"/>
          <w:highlight w:val="yellow"/>
          <w:lang w:val="en-US"/>
        </w:rPr>
        <w:t>(?</w:t>
      </w:r>
      <w:r w:rsidR="00EA5210" w:rsidRPr="00591D2A">
        <w:rPr>
          <w:rFonts w:ascii="Calibri" w:hAnsi="Calibri" w:cs="Calibri"/>
          <w:sz w:val="24"/>
          <w:szCs w:val="24"/>
          <w:lang w:val="en-US"/>
        </w:rPr>
        <w:t>).</w:t>
      </w:r>
    </w:p>
    <w:p w14:paraId="2F78A2FA" w14:textId="5046F629" w:rsidR="007328AC" w:rsidRPr="00591D2A" w:rsidRDefault="009E367B" w:rsidP="007328AC">
      <w:pPr>
        <w:tabs>
          <w:tab w:val="left" w:pos="1995"/>
        </w:tabs>
        <w:spacing w:line="480" w:lineRule="auto"/>
        <w:rPr>
          <w:rFonts w:cs="Arial"/>
          <w:sz w:val="24"/>
          <w:szCs w:val="24"/>
        </w:rPr>
      </w:pPr>
      <w:r w:rsidRPr="00591D2A">
        <w:rPr>
          <w:rFonts w:ascii="Calibri" w:hAnsi="Calibri" w:cs="Calibri"/>
          <w:sz w:val="24"/>
          <w:szCs w:val="24"/>
        </w:rPr>
        <w:t xml:space="preserve">Biphasic reactions were in xx% of patients prevalent. </w:t>
      </w:r>
      <w:r w:rsidR="00591D2A" w:rsidRPr="00591D2A">
        <w:rPr>
          <w:rFonts w:ascii="Calibri" w:hAnsi="Calibri" w:cs="Calibri"/>
          <w:sz w:val="24"/>
          <w:szCs w:val="24"/>
          <w:highlight w:val="yellow"/>
        </w:rPr>
        <w:t>gibt es Unterschiede</w:t>
      </w:r>
      <w:r w:rsidR="00591D2A">
        <w:rPr>
          <w:rFonts w:ascii="Calibri" w:hAnsi="Calibri" w:cs="Calibri"/>
          <w:sz w:val="24"/>
          <w:szCs w:val="24"/>
          <w:highlight w:val="yellow"/>
        </w:rPr>
        <w:t xml:space="preserve"> in den Gruppen</w:t>
      </w:r>
      <w:r w:rsidR="00591D2A" w:rsidRPr="00591D2A">
        <w:rPr>
          <w:rFonts w:ascii="Calibri" w:hAnsi="Calibri" w:cs="Calibri"/>
          <w:sz w:val="24"/>
          <w:szCs w:val="24"/>
          <w:highlight w:val="yellow"/>
        </w:rPr>
        <w:t>?!</w:t>
      </w:r>
      <w:r w:rsidR="00591D2A" w:rsidRPr="00591D2A">
        <w:rPr>
          <w:rFonts w:ascii="Calibri" w:hAnsi="Calibri" w:cs="Calibri"/>
          <w:sz w:val="24"/>
          <w:szCs w:val="24"/>
        </w:rPr>
        <w:t xml:space="preserve"> </w:t>
      </w:r>
      <w:commentRangeStart w:id="11"/>
      <w:r w:rsidR="00591D2A" w:rsidRPr="00591D2A">
        <w:rPr>
          <w:rFonts w:ascii="Calibri" w:hAnsi="Calibri" w:cs="Calibri"/>
          <w:sz w:val="24"/>
          <w:szCs w:val="24"/>
          <w:highlight w:val="yellow"/>
        </w:rPr>
        <w:t>Auslöser</w:t>
      </w:r>
      <w:commentRangeEnd w:id="11"/>
      <w:r w:rsidR="00591D2A">
        <w:rPr>
          <w:rStyle w:val="Kommentarzeichen"/>
        </w:rPr>
        <w:commentReference w:id="11"/>
      </w:r>
      <w:r w:rsidR="00591D2A" w:rsidRPr="00591D2A">
        <w:rPr>
          <w:rFonts w:ascii="Calibri" w:hAnsi="Calibri" w:cs="Calibri"/>
          <w:sz w:val="24"/>
          <w:szCs w:val="24"/>
          <w:highlight w:val="yellow"/>
        </w:rPr>
        <w:t>?</w:t>
      </w:r>
      <w:r w:rsidR="00591D2A" w:rsidRPr="00591D2A">
        <w:rPr>
          <w:rFonts w:ascii="Calibri" w:hAnsi="Calibri" w:cs="Calibri"/>
          <w:sz w:val="24"/>
          <w:szCs w:val="24"/>
        </w:rPr>
        <w:t xml:space="preserve"> </w:t>
      </w:r>
    </w:p>
    <w:p w14:paraId="42111A53" w14:textId="77777777" w:rsidR="003A5B83" w:rsidRPr="00591D2A" w:rsidRDefault="003A5B83" w:rsidP="00801A4E">
      <w:pPr>
        <w:tabs>
          <w:tab w:val="left" w:pos="1995"/>
        </w:tabs>
        <w:spacing w:line="480" w:lineRule="auto"/>
        <w:rPr>
          <w:rFonts w:cs="Arial"/>
          <w:b/>
          <w:sz w:val="24"/>
          <w:szCs w:val="24"/>
        </w:rPr>
      </w:pPr>
    </w:p>
    <w:p w14:paraId="252BC343" w14:textId="77777777" w:rsidR="003A5B83" w:rsidRPr="00591D2A" w:rsidRDefault="003A5B83" w:rsidP="00801A4E">
      <w:pPr>
        <w:tabs>
          <w:tab w:val="left" w:pos="1995"/>
        </w:tabs>
        <w:spacing w:line="480" w:lineRule="auto"/>
        <w:rPr>
          <w:rFonts w:cs="Arial"/>
          <w:b/>
          <w:sz w:val="24"/>
          <w:szCs w:val="24"/>
          <w:lang w:val="en-US"/>
        </w:rPr>
      </w:pPr>
      <w:r w:rsidRPr="00591D2A">
        <w:rPr>
          <w:rFonts w:cs="Arial"/>
          <w:b/>
          <w:sz w:val="24"/>
          <w:szCs w:val="24"/>
          <w:lang w:val="en-US"/>
        </w:rPr>
        <w:t>Emergency treatment</w:t>
      </w:r>
    </w:p>
    <w:p w14:paraId="1AEEA467" w14:textId="77777777" w:rsidR="008B440F" w:rsidRPr="00591D2A" w:rsidRDefault="008B440F" w:rsidP="00801A4E">
      <w:pPr>
        <w:tabs>
          <w:tab w:val="left" w:pos="1995"/>
        </w:tabs>
        <w:spacing w:line="480" w:lineRule="auto"/>
        <w:rPr>
          <w:rFonts w:cs="Arial"/>
          <w:sz w:val="24"/>
          <w:szCs w:val="24"/>
          <w:lang w:val="en-US"/>
        </w:rPr>
      </w:pPr>
      <w:r w:rsidRPr="00591D2A">
        <w:rPr>
          <w:rFonts w:cs="Arial"/>
          <w:sz w:val="24"/>
          <w:szCs w:val="24"/>
          <w:lang w:val="en-US"/>
        </w:rPr>
        <w:t xml:space="preserve">First-line treatment was carried out by emergency physicians in </w:t>
      </w:r>
      <w:r w:rsidR="00406117" w:rsidRPr="00591D2A">
        <w:rPr>
          <w:rFonts w:cs="Arial"/>
          <w:sz w:val="24"/>
          <w:szCs w:val="24"/>
          <w:lang w:val="en-US"/>
        </w:rPr>
        <w:t>xxx</w:t>
      </w:r>
      <w:r w:rsidRPr="00591D2A">
        <w:rPr>
          <w:rFonts w:cs="Arial"/>
          <w:sz w:val="24"/>
          <w:szCs w:val="24"/>
          <w:lang w:val="en-US"/>
        </w:rPr>
        <w:t xml:space="preserve"> (</w:t>
      </w:r>
      <w:r w:rsidR="00406117" w:rsidRPr="00591D2A">
        <w:rPr>
          <w:rFonts w:cs="Arial"/>
          <w:sz w:val="24"/>
          <w:szCs w:val="24"/>
          <w:lang w:val="en-US"/>
        </w:rPr>
        <w:t>xx</w:t>
      </w:r>
      <w:r w:rsidRPr="00591D2A">
        <w:rPr>
          <w:rFonts w:cs="Arial"/>
          <w:sz w:val="24"/>
          <w:szCs w:val="24"/>
          <w:lang w:val="en-US"/>
        </w:rPr>
        <w:t xml:space="preserve">%) of </w:t>
      </w:r>
      <w:r w:rsidR="00406117" w:rsidRPr="00591D2A">
        <w:rPr>
          <w:rFonts w:cs="Arial"/>
          <w:sz w:val="24"/>
          <w:szCs w:val="24"/>
          <w:lang w:val="en-US"/>
        </w:rPr>
        <w:t>xxx</w:t>
      </w:r>
      <w:r w:rsidRPr="00591D2A">
        <w:rPr>
          <w:rFonts w:cs="Arial"/>
          <w:sz w:val="24"/>
          <w:szCs w:val="24"/>
          <w:lang w:val="en-US"/>
        </w:rPr>
        <w:t xml:space="preserve"> patients</w:t>
      </w:r>
      <w:r w:rsidR="00406117" w:rsidRPr="00591D2A">
        <w:rPr>
          <w:rFonts w:cs="Arial"/>
          <w:sz w:val="24"/>
          <w:szCs w:val="24"/>
          <w:lang w:val="en-US"/>
        </w:rPr>
        <w:t xml:space="preserve">, in xxx patients through lay- or self-administered drugs. The administration of epinephrine by </w:t>
      </w:r>
      <w:r w:rsidR="00406117" w:rsidRPr="00591D2A">
        <w:rPr>
          <w:rFonts w:cs="Arial"/>
          <w:sz w:val="24"/>
          <w:szCs w:val="24"/>
          <w:lang w:val="en-US"/>
        </w:rPr>
        <w:lastRenderedPageBreak/>
        <w:t>professionals in elderly patients was 24% (across all severity grades) and hospital administration 59%, of whom 19 % were treated in intensive care unit (ICU) (table 3). Epinephrine by professionals was mainly applied intramusculary</w:t>
      </w:r>
      <w:r w:rsidR="001D4573" w:rsidRPr="00591D2A">
        <w:rPr>
          <w:rFonts w:cs="Arial"/>
          <w:sz w:val="24"/>
          <w:szCs w:val="24"/>
          <w:lang w:val="en-US"/>
        </w:rPr>
        <w:t xml:space="preserve"> (xx%)</w:t>
      </w:r>
      <w:r w:rsidR="006975D2" w:rsidRPr="00591D2A">
        <w:rPr>
          <w:rFonts w:cs="Arial"/>
          <w:sz w:val="24"/>
          <w:szCs w:val="24"/>
          <w:lang w:val="en-US"/>
        </w:rPr>
        <w:t>, in all groups</w:t>
      </w:r>
      <w:r w:rsidR="001D4573" w:rsidRPr="00591D2A">
        <w:rPr>
          <w:rFonts w:cs="Arial"/>
          <w:sz w:val="24"/>
          <w:szCs w:val="24"/>
          <w:lang w:val="en-US"/>
        </w:rPr>
        <w:t>. Further medical treatment by professionals included in all groups corticosteroids (xx%), antihistamines (xx%) and beta-2-agonists (xx%).</w:t>
      </w:r>
    </w:p>
    <w:p w14:paraId="5025CCB2" w14:textId="77777777" w:rsidR="001D4573" w:rsidRPr="00591D2A" w:rsidRDefault="001D4573" w:rsidP="00801A4E">
      <w:pPr>
        <w:tabs>
          <w:tab w:val="left" w:pos="1995"/>
        </w:tabs>
        <w:spacing w:line="480" w:lineRule="auto"/>
        <w:rPr>
          <w:rFonts w:cs="Arial"/>
          <w:sz w:val="24"/>
          <w:szCs w:val="24"/>
          <w:lang w:val="en-US"/>
        </w:rPr>
      </w:pPr>
      <w:r w:rsidRPr="00591D2A">
        <w:rPr>
          <w:rFonts w:cs="Arial"/>
          <w:sz w:val="24"/>
          <w:szCs w:val="24"/>
          <w:lang w:val="en-US"/>
        </w:rPr>
        <w:t>Xxx patients carried out emergency treatment by a lay person (</w:t>
      </w:r>
      <w:r w:rsidR="00EA5210" w:rsidRPr="00591D2A">
        <w:rPr>
          <w:rFonts w:cs="Arial"/>
          <w:sz w:val="24"/>
          <w:szCs w:val="24"/>
          <w:lang w:val="en-US"/>
        </w:rPr>
        <w:t>self-treated</w:t>
      </w:r>
      <w:r w:rsidRPr="00591D2A">
        <w:rPr>
          <w:rFonts w:cs="Arial"/>
          <w:sz w:val="24"/>
          <w:szCs w:val="24"/>
          <w:lang w:val="en-US"/>
        </w:rPr>
        <w:t xml:space="preserve"> xx% and other lay person xx%). The adrenaline auto-injector was more often used by patients aged xxx (xx%) and by lay persons</w:t>
      </w:r>
      <w:r w:rsidR="00111358" w:rsidRPr="00591D2A">
        <w:rPr>
          <w:rFonts w:cs="Arial"/>
          <w:sz w:val="24"/>
          <w:szCs w:val="24"/>
          <w:lang w:val="en-US"/>
        </w:rPr>
        <w:t xml:space="preserve"> (mostly family members, colleagues)</w:t>
      </w:r>
      <w:r w:rsidRPr="00591D2A">
        <w:rPr>
          <w:rFonts w:cs="Arial"/>
          <w:sz w:val="24"/>
          <w:szCs w:val="24"/>
          <w:lang w:val="en-US"/>
        </w:rPr>
        <w:t xml:space="preserve"> in patient group xxx (xx%).</w:t>
      </w:r>
      <w:r w:rsidR="00472999" w:rsidRPr="00591D2A">
        <w:rPr>
          <w:rFonts w:cs="Arial"/>
          <w:sz w:val="24"/>
          <w:szCs w:val="24"/>
          <w:lang w:val="en-US"/>
        </w:rPr>
        <w:t xml:space="preserve"> Xx% of patients with an adrenaline auto-injector prescription failed to use it because of not carrying it with them or not applying it.     </w:t>
      </w:r>
      <w:r w:rsidR="00472999" w:rsidRPr="00591D2A">
        <w:rPr>
          <w:rFonts w:ascii="Calibri" w:hAnsi="Calibri" w:cs="Calibri"/>
          <w:sz w:val="24"/>
          <w:szCs w:val="24"/>
          <w:highlight w:val="yellow"/>
        </w:rPr>
        <w:t>gibt es Unterschiede in den Gruppen?!</w:t>
      </w:r>
      <w:r w:rsidR="00472999" w:rsidRPr="00591D2A">
        <w:rPr>
          <w:rFonts w:ascii="Calibri" w:hAnsi="Calibri" w:cs="Calibri"/>
          <w:sz w:val="24"/>
          <w:szCs w:val="24"/>
        </w:rPr>
        <w:t xml:space="preserve"> </w:t>
      </w:r>
      <w:r w:rsidR="00472999" w:rsidRPr="00591D2A">
        <w:rPr>
          <w:rFonts w:ascii="Calibri" w:hAnsi="Calibri" w:cs="Calibri"/>
          <w:sz w:val="24"/>
          <w:szCs w:val="24"/>
          <w:highlight w:val="yellow"/>
        </w:rPr>
        <w:t>Unterschiede in prescriptions of aut</w:t>
      </w:r>
      <w:r w:rsidR="009075EE" w:rsidRPr="00591D2A">
        <w:rPr>
          <w:rFonts w:ascii="Calibri" w:hAnsi="Calibri" w:cs="Calibri"/>
          <w:sz w:val="24"/>
          <w:szCs w:val="24"/>
          <w:highlight w:val="yellow"/>
        </w:rPr>
        <w:t>o</w:t>
      </w:r>
      <w:r w:rsidR="00472999" w:rsidRPr="00591D2A">
        <w:rPr>
          <w:rFonts w:ascii="Calibri" w:hAnsi="Calibri" w:cs="Calibri"/>
          <w:sz w:val="24"/>
          <w:szCs w:val="24"/>
          <w:highlight w:val="yellow"/>
        </w:rPr>
        <w:t>-injector?</w:t>
      </w:r>
      <w:r w:rsidR="00EA5210" w:rsidRPr="00591D2A">
        <w:rPr>
          <w:rFonts w:ascii="Calibri" w:hAnsi="Calibri" w:cs="Calibri"/>
          <w:sz w:val="24"/>
          <w:szCs w:val="24"/>
        </w:rPr>
        <w:t xml:space="preserve"> </w:t>
      </w:r>
      <w:r w:rsidR="00EA5210" w:rsidRPr="00591D2A">
        <w:rPr>
          <w:rFonts w:ascii="Calibri" w:hAnsi="Calibri" w:cs="Calibri"/>
          <w:sz w:val="24"/>
          <w:szCs w:val="24"/>
          <w:highlight w:val="yellow"/>
          <w:lang w:val="en-US"/>
        </w:rPr>
        <w:t>Vllt ältere Patienten seltener Adrenalin-Pen?</w:t>
      </w:r>
    </w:p>
    <w:p w14:paraId="552ABB3A" w14:textId="77777777" w:rsidR="003A5B83" w:rsidRPr="00591D2A" w:rsidRDefault="003A5B83" w:rsidP="00801A4E">
      <w:pPr>
        <w:tabs>
          <w:tab w:val="left" w:pos="1995"/>
        </w:tabs>
        <w:spacing w:line="480" w:lineRule="auto"/>
        <w:rPr>
          <w:rFonts w:cs="Arial"/>
          <w:sz w:val="24"/>
          <w:szCs w:val="24"/>
          <w:u w:val="single"/>
          <w:lang w:val="en-US"/>
        </w:rPr>
      </w:pPr>
    </w:p>
    <w:p w14:paraId="635D95DB" w14:textId="77777777" w:rsidR="005F6B3A" w:rsidRPr="00591D2A" w:rsidRDefault="003A5B83" w:rsidP="00801A4E">
      <w:pPr>
        <w:tabs>
          <w:tab w:val="left" w:pos="1995"/>
        </w:tabs>
        <w:spacing w:line="480" w:lineRule="auto"/>
        <w:rPr>
          <w:rFonts w:cs="Arial"/>
          <w:b/>
          <w:sz w:val="24"/>
          <w:szCs w:val="24"/>
          <w:lang w:val="en-US"/>
        </w:rPr>
      </w:pPr>
      <w:r w:rsidRPr="00591D2A">
        <w:rPr>
          <w:rFonts w:cs="Arial"/>
          <w:b/>
          <w:sz w:val="24"/>
          <w:szCs w:val="24"/>
          <w:lang w:val="en-US"/>
        </w:rPr>
        <w:t>Fatal reactions</w:t>
      </w:r>
    </w:p>
    <w:p w14:paraId="184AE115" w14:textId="77777777" w:rsidR="00E75FE6" w:rsidRPr="00591D2A" w:rsidRDefault="00E75FE6" w:rsidP="00801A4E">
      <w:pPr>
        <w:tabs>
          <w:tab w:val="left" w:pos="1995"/>
        </w:tabs>
        <w:spacing w:line="480" w:lineRule="auto"/>
        <w:rPr>
          <w:rFonts w:cs="Arial"/>
          <w:sz w:val="24"/>
          <w:szCs w:val="24"/>
          <w:lang w:val="en-US"/>
        </w:rPr>
      </w:pPr>
      <w:r w:rsidRPr="00591D2A">
        <w:rPr>
          <w:rFonts w:cs="Arial"/>
          <w:sz w:val="24"/>
          <w:szCs w:val="24"/>
          <w:lang w:val="en-US"/>
        </w:rPr>
        <w:t>12 patients experienced a fatal anaphylactic reaction</w:t>
      </w:r>
      <w:r w:rsidR="00A57959" w:rsidRPr="00591D2A">
        <w:rPr>
          <w:rFonts w:cs="Arial"/>
          <w:sz w:val="24"/>
          <w:szCs w:val="24"/>
          <w:lang w:val="en-US"/>
        </w:rPr>
        <w:t xml:space="preserve">, xx of them in the patient group </w:t>
      </w:r>
      <w:r w:rsidR="00A57959" w:rsidRPr="00591D2A">
        <w:rPr>
          <w:sz w:val="24"/>
          <w:szCs w:val="24"/>
          <w:lang w:val="en-US"/>
        </w:rPr>
        <w:t>41-64 years, only xx were older than 64 years. Most frequently reported elicitor was insect venom and analgesics (table 4). In xx patients it was a repeated reaction to the same allergen, usually with milder symptoms (</w:t>
      </w:r>
      <w:r w:rsidR="00A57959" w:rsidRPr="00591D2A">
        <w:rPr>
          <w:sz w:val="24"/>
          <w:szCs w:val="24"/>
          <w:highlight w:val="yellow"/>
          <w:lang w:val="en-US"/>
        </w:rPr>
        <w:t>ist doch wahrscheinlich so?)</w:t>
      </w:r>
      <w:r w:rsidR="00DE0A2F" w:rsidRPr="00591D2A">
        <w:rPr>
          <w:sz w:val="24"/>
          <w:szCs w:val="24"/>
          <w:lang w:val="en-US"/>
        </w:rPr>
        <w:t>. I</w:t>
      </w:r>
      <w:r w:rsidR="00A57959" w:rsidRPr="00591D2A">
        <w:rPr>
          <w:sz w:val="24"/>
          <w:szCs w:val="24"/>
          <w:lang w:val="en-US"/>
        </w:rPr>
        <w:t xml:space="preserve">n xx patients first treatment was carried out by a lay person. A second dose adrenaline was applied in xx patients. </w:t>
      </w:r>
      <w:r w:rsidR="00DE0A2F" w:rsidRPr="00591D2A">
        <w:rPr>
          <w:sz w:val="24"/>
          <w:szCs w:val="24"/>
          <w:lang w:val="en-US"/>
        </w:rPr>
        <w:t xml:space="preserve">Co-diseases included among others mastocytosis (n=x), atopic diseases (n=x) and maligne disease (n=x). </w:t>
      </w:r>
    </w:p>
    <w:p w14:paraId="0BA99309" w14:textId="77777777" w:rsidR="003A5B83" w:rsidRPr="00591D2A" w:rsidRDefault="005F6B3A" w:rsidP="00801A4E">
      <w:pPr>
        <w:tabs>
          <w:tab w:val="left" w:pos="1995"/>
        </w:tabs>
        <w:spacing w:line="480" w:lineRule="auto"/>
        <w:rPr>
          <w:rFonts w:cs="Arial"/>
          <w:b/>
          <w:sz w:val="24"/>
          <w:szCs w:val="24"/>
          <w:lang w:val="en-US"/>
        </w:rPr>
      </w:pPr>
      <w:r w:rsidRPr="00591D2A">
        <w:rPr>
          <w:rFonts w:cs="Arial"/>
          <w:b/>
          <w:sz w:val="24"/>
          <w:szCs w:val="24"/>
          <w:lang w:val="en-US"/>
        </w:rPr>
        <w:br w:type="page"/>
      </w:r>
      <w:r w:rsidR="003A5B83" w:rsidRPr="00591D2A">
        <w:rPr>
          <w:rFonts w:cs="Arial"/>
          <w:b/>
          <w:sz w:val="24"/>
          <w:szCs w:val="24"/>
          <w:lang w:val="en-US"/>
        </w:rPr>
        <w:lastRenderedPageBreak/>
        <w:t>Discussion</w:t>
      </w:r>
    </w:p>
    <w:p w14:paraId="037A80C9" w14:textId="77777777" w:rsidR="00CE4F13" w:rsidRPr="00591D2A" w:rsidRDefault="00EC7D27" w:rsidP="00801A4E">
      <w:pPr>
        <w:tabs>
          <w:tab w:val="left" w:pos="1995"/>
        </w:tabs>
        <w:spacing w:line="480" w:lineRule="auto"/>
        <w:rPr>
          <w:rFonts w:cs="Arial"/>
          <w:b/>
          <w:sz w:val="24"/>
          <w:szCs w:val="24"/>
          <w:lang w:val="en-US"/>
        </w:rPr>
      </w:pPr>
      <w:r w:rsidRPr="00591D2A">
        <w:rPr>
          <w:rFonts w:cs="Arial"/>
          <w:b/>
          <w:sz w:val="24"/>
          <w:szCs w:val="24"/>
          <w:lang w:val="en-US"/>
        </w:rPr>
        <w:t>Key results</w:t>
      </w:r>
    </w:p>
    <w:p w14:paraId="0DAB618F" w14:textId="2B149ADF" w:rsidR="00C14877" w:rsidRPr="00591D2A" w:rsidRDefault="009F7033" w:rsidP="00801A4E">
      <w:pPr>
        <w:tabs>
          <w:tab w:val="left" w:pos="1995"/>
        </w:tabs>
        <w:spacing w:line="480" w:lineRule="auto"/>
        <w:rPr>
          <w:rFonts w:cs="Arial"/>
          <w:sz w:val="24"/>
          <w:szCs w:val="24"/>
          <w:lang w:val="en-US"/>
        </w:rPr>
      </w:pPr>
      <w:r w:rsidRPr="00591D2A">
        <w:rPr>
          <w:rFonts w:cs="Arial"/>
          <w:sz w:val="24"/>
          <w:szCs w:val="24"/>
          <w:lang w:val="en-US"/>
        </w:rPr>
        <w:t>This is the f</w:t>
      </w:r>
      <w:r w:rsidR="00C14877" w:rsidRPr="00591D2A">
        <w:rPr>
          <w:rFonts w:cs="Arial"/>
          <w:sz w:val="24"/>
          <w:szCs w:val="24"/>
          <w:lang w:val="en-US"/>
        </w:rPr>
        <w:t>irst large-scale description of anaphylaxis in patients</w:t>
      </w:r>
      <w:r w:rsidRPr="00591D2A">
        <w:rPr>
          <w:rFonts w:cs="Arial"/>
          <w:sz w:val="24"/>
          <w:szCs w:val="24"/>
          <w:lang w:val="en-US"/>
        </w:rPr>
        <w:t xml:space="preserve"> 65 years old or older</w:t>
      </w:r>
      <w:r w:rsidR="00C14877" w:rsidRPr="00591D2A">
        <w:rPr>
          <w:rFonts w:cs="Arial"/>
          <w:sz w:val="24"/>
          <w:szCs w:val="24"/>
          <w:lang w:val="en-US"/>
        </w:rPr>
        <w:t xml:space="preserve">, with 1165 patients. The European anaphylaxis registry covers a heterogonic sample of patients across all age groups, a wide range of elicitors and various symptom severities.  </w:t>
      </w:r>
      <w:r w:rsidRPr="00591D2A">
        <w:rPr>
          <w:rFonts w:cs="Arial"/>
          <w:sz w:val="24"/>
          <w:szCs w:val="24"/>
          <w:lang w:val="en-US"/>
        </w:rPr>
        <w:t xml:space="preserve">Although the group of elderly patients have been described </w:t>
      </w:r>
      <w:r w:rsidR="00C579C0" w:rsidRPr="00591D2A">
        <w:rPr>
          <w:rFonts w:cs="Arial"/>
          <w:sz w:val="24"/>
          <w:szCs w:val="24"/>
          <w:lang w:val="en-US"/>
        </w:rPr>
        <w:t xml:space="preserve">as group with more cardiovascular diseases and more co-medication </w:t>
      </w:r>
      <w:r w:rsidR="00EB4BB4" w:rsidRPr="00591D2A">
        <w:rPr>
          <w:rFonts w:cs="Arial"/>
          <w:sz w:val="24"/>
          <w:szCs w:val="24"/>
          <w:lang w:val="en-US"/>
        </w:rPr>
        <w:t>[</w:t>
      </w:r>
      <w:r w:rsidR="00EB4BB4" w:rsidRPr="00591D2A">
        <w:rPr>
          <w:rFonts w:ascii="Calibri" w:hAnsi="Calibri" w:cs="Calibri"/>
          <w:sz w:val="24"/>
          <w:szCs w:val="24"/>
          <w:lang w:val="en-US"/>
        </w:rPr>
        <w:t>Lieberman P, Simons FE. Anaphylaxis and cardiovascular disease: therapeutic dilemmas. Clin Exp Allergy. 2015 Aug;45(8):1288-95.]</w:t>
      </w:r>
      <w:r w:rsidR="00C579C0" w:rsidRPr="00591D2A">
        <w:rPr>
          <w:rFonts w:cs="Arial"/>
          <w:sz w:val="24"/>
          <w:szCs w:val="24"/>
          <w:lang w:val="en-US"/>
        </w:rPr>
        <w:t xml:space="preserve">, the use of adrenaline in patients aged 65 years or older is higher than in </w:t>
      </w:r>
      <w:r w:rsidR="00EB4BB4" w:rsidRPr="00591D2A">
        <w:rPr>
          <w:rFonts w:cs="Arial"/>
          <w:sz w:val="24"/>
          <w:szCs w:val="24"/>
          <w:lang w:val="en-US"/>
        </w:rPr>
        <w:t>patients 18 to 64 years.</w:t>
      </w:r>
      <w:r w:rsidR="00C579C0" w:rsidRPr="00591D2A">
        <w:rPr>
          <w:rFonts w:cs="Arial"/>
          <w:sz w:val="24"/>
          <w:szCs w:val="24"/>
          <w:lang w:val="en-US"/>
        </w:rPr>
        <w:t xml:space="preserve"> </w:t>
      </w:r>
    </w:p>
    <w:p w14:paraId="02CA69D1" w14:textId="1CEF9FCA" w:rsidR="00CE4F13" w:rsidRPr="00591D2A" w:rsidRDefault="00CE4F13" w:rsidP="00EB4BB4">
      <w:pPr>
        <w:tabs>
          <w:tab w:val="left" w:pos="1995"/>
        </w:tabs>
        <w:spacing w:line="480" w:lineRule="auto"/>
        <w:rPr>
          <w:rFonts w:cs="Arial"/>
          <w:sz w:val="24"/>
          <w:szCs w:val="24"/>
          <w:lang w:val="en-US"/>
        </w:rPr>
      </w:pPr>
      <w:r w:rsidRPr="00591D2A">
        <w:rPr>
          <w:rFonts w:cs="Arial"/>
          <w:sz w:val="24"/>
          <w:szCs w:val="24"/>
          <w:lang w:val="en-US"/>
        </w:rPr>
        <w:t>Elicitors – younger adults food items m</w:t>
      </w:r>
      <w:r w:rsidR="00C91026" w:rsidRPr="00591D2A">
        <w:rPr>
          <w:rFonts w:cs="Arial"/>
          <w:sz w:val="24"/>
          <w:szCs w:val="24"/>
          <w:lang w:val="en-US"/>
        </w:rPr>
        <w:t>o</w:t>
      </w:r>
      <w:r w:rsidRPr="00591D2A">
        <w:rPr>
          <w:rFonts w:cs="Arial"/>
          <w:sz w:val="24"/>
          <w:szCs w:val="24"/>
          <w:lang w:val="en-US"/>
        </w:rPr>
        <w:t>re prevalent than in elderly patients</w:t>
      </w:r>
      <w:r w:rsidR="00EB4BB4" w:rsidRPr="00591D2A">
        <w:rPr>
          <w:rFonts w:cs="Arial"/>
          <w:sz w:val="24"/>
          <w:szCs w:val="24"/>
          <w:lang w:val="en-US"/>
        </w:rPr>
        <w:t>. Drugs are frequent elicitors in the elderly probably due to higher consumption. Usually drugs are reported to be the most common cause of fatal reactions [</w:t>
      </w:r>
      <w:r w:rsidR="00635473" w:rsidRPr="00591D2A">
        <w:rPr>
          <w:rFonts w:cs="Arial"/>
          <w:sz w:val="24"/>
          <w:szCs w:val="24"/>
          <w:lang w:val="en-US"/>
        </w:rPr>
        <w:t xml:space="preserve">Jerschow E, Lin RY, Scaperotti MM, McGinn AP. </w:t>
      </w:r>
      <w:r w:rsidR="00EB4BB4" w:rsidRPr="00591D2A">
        <w:rPr>
          <w:rFonts w:cs="Arial"/>
          <w:sz w:val="24"/>
          <w:szCs w:val="24"/>
          <w:lang w:val="en-US"/>
        </w:rPr>
        <w:t>Fatal anaphylaxis in the United States, 1999-2010: temporal patterns and demographic associations.</w:t>
      </w:r>
      <w:r w:rsidR="00635473" w:rsidRPr="00591D2A">
        <w:rPr>
          <w:rFonts w:cs="Arial"/>
          <w:sz w:val="24"/>
          <w:szCs w:val="24"/>
          <w:lang w:val="en-US"/>
        </w:rPr>
        <w:t xml:space="preserve"> J Allergy Clin Immunol. 2014 Dec;134(6):1318-1328.e7.]</w:t>
      </w:r>
      <w:r w:rsidR="00EB4BB4" w:rsidRPr="00591D2A">
        <w:rPr>
          <w:rFonts w:cs="Arial"/>
          <w:sz w:val="24"/>
          <w:szCs w:val="24"/>
          <w:lang w:val="en-US"/>
        </w:rPr>
        <w:t>, in our study</w:t>
      </w:r>
      <w:r w:rsidR="00635473" w:rsidRPr="00591D2A">
        <w:rPr>
          <w:rFonts w:cs="Arial"/>
          <w:sz w:val="24"/>
          <w:szCs w:val="24"/>
          <w:lang w:val="en-US"/>
        </w:rPr>
        <w:t xml:space="preserve"> insect venoms are much more frequent as cause for fatal reactions.</w:t>
      </w:r>
      <w:r w:rsidR="00A87C9C" w:rsidRPr="00591D2A">
        <w:rPr>
          <w:rFonts w:cs="Arial"/>
          <w:sz w:val="24"/>
          <w:szCs w:val="24"/>
          <w:lang w:val="en-US"/>
        </w:rPr>
        <w:t xml:space="preserve"> But the fatality rates reported in our data do not represent actual fatality rates.</w:t>
      </w:r>
    </w:p>
    <w:p w14:paraId="2A4A399D" w14:textId="485AF411" w:rsidR="00CE4F13" w:rsidRPr="00591D2A" w:rsidRDefault="006D373B" w:rsidP="00E6337E">
      <w:pPr>
        <w:tabs>
          <w:tab w:val="left" w:pos="1995"/>
        </w:tabs>
        <w:spacing w:line="480" w:lineRule="auto"/>
        <w:rPr>
          <w:rFonts w:cs="Arial"/>
          <w:sz w:val="24"/>
          <w:szCs w:val="24"/>
          <w:lang w:val="en-US"/>
        </w:rPr>
      </w:pPr>
      <w:r w:rsidRPr="00591D2A">
        <w:rPr>
          <w:rFonts w:cs="Arial"/>
          <w:sz w:val="24"/>
          <w:szCs w:val="24"/>
          <w:lang w:val="en-US"/>
        </w:rPr>
        <w:t>C</w:t>
      </w:r>
      <w:r w:rsidR="00CE4F13" w:rsidRPr="00591D2A">
        <w:rPr>
          <w:rFonts w:cs="Arial"/>
          <w:sz w:val="24"/>
          <w:szCs w:val="24"/>
          <w:lang w:val="en-US"/>
        </w:rPr>
        <w:t>ardiovascular symptoms appeared more frequently in elderly patients</w:t>
      </w:r>
      <w:r w:rsidRPr="00591D2A">
        <w:rPr>
          <w:rFonts w:cs="Arial"/>
          <w:sz w:val="24"/>
          <w:szCs w:val="24"/>
          <w:lang w:val="en-US"/>
        </w:rPr>
        <w:t xml:space="preserve">, mostly with </w:t>
      </w:r>
      <w:r w:rsidRPr="00591D2A">
        <w:rPr>
          <w:rFonts w:ascii="Calibri" w:hAnsi="Calibri" w:cs="Calibri"/>
          <w:sz w:val="24"/>
          <w:szCs w:val="24"/>
          <w:lang w:val="en-US"/>
        </w:rPr>
        <w:t>dizziness, hypotension, and collapse. Cyanosis, syncope and dizziness are highly predictive for shock development [Park HJ, Kim SH. Factors associated with shock in anaphylaxis. Am J Emerg Med. 2012 Nov;30(9):1674-8.]</w:t>
      </w:r>
      <w:r w:rsidR="00CE4F13" w:rsidRPr="00591D2A">
        <w:rPr>
          <w:rFonts w:cs="Arial"/>
          <w:sz w:val="24"/>
          <w:szCs w:val="24"/>
          <w:lang w:val="en-US"/>
        </w:rPr>
        <w:t xml:space="preserve">, </w:t>
      </w:r>
      <w:r w:rsidRPr="00591D2A">
        <w:rPr>
          <w:rFonts w:cs="Arial"/>
          <w:sz w:val="24"/>
          <w:szCs w:val="24"/>
          <w:lang w:val="en-US"/>
        </w:rPr>
        <w:t xml:space="preserve">and thus need a fast adequate treatment. </w:t>
      </w:r>
      <w:r w:rsidR="00591D2A">
        <w:rPr>
          <w:rFonts w:cs="Arial"/>
          <w:sz w:val="24"/>
          <w:szCs w:val="24"/>
          <w:lang w:val="en-US"/>
        </w:rPr>
        <w:t xml:space="preserve">Most patients (xx%) with cardiovascular symptoms presented with hypotension. </w:t>
      </w:r>
      <w:r w:rsidR="00E6337E">
        <w:rPr>
          <w:rFonts w:cs="Arial"/>
          <w:sz w:val="24"/>
          <w:szCs w:val="24"/>
          <w:lang w:val="en-US"/>
        </w:rPr>
        <w:t>In the literature, this is associated with a biphasic course of anaphylaxis [Simons FE, Ebisawa M</w:t>
      </w:r>
      <w:r w:rsidR="00E6337E" w:rsidRPr="00E6337E">
        <w:rPr>
          <w:rFonts w:cs="Arial"/>
          <w:sz w:val="24"/>
          <w:szCs w:val="24"/>
          <w:lang w:val="en-US"/>
        </w:rPr>
        <w:t>, Sanchez-</w:t>
      </w:r>
      <w:r w:rsidR="00E6337E" w:rsidRPr="00E6337E">
        <w:rPr>
          <w:rFonts w:cs="Arial"/>
          <w:sz w:val="24"/>
          <w:szCs w:val="24"/>
          <w:lang w:val="en-US"/>
        </w:rPr>
        <w:lastRenderedPageBreak/>
        <w:t>Borges M</w:t>
      </w:r>
      <w:r w:rsidR="00E6337E">
        <w:rPr>
          <w:rFonts w:cs="Arial"/>
          <w:sz w:val="24"/>
          <w:szCs w:val="24"/>
          <w:lang w:val="en-US"/>
        </w:rPr>
        <w:t xml:space="preserve">, et al. </w:t>
      </w:r>
      <w:r w:rsidR="00E6337E" w:rsidRPr="00E6337E">
        <w:rPr>
          <w:rFonts w:cs="Arial"/>
          <w:sz w:val="24"/>
          <w:szCs w:val="24"/>
          <w:lang w:val="en-US"/>
        </w:rPr>
        <w:t>2015 update of the evidence base: World Allergy Organization anaphylaxis guidelines.</w:t>
      </w:r>
      <w:r w:rsidR="00E6337E">
        <w:rPr>
          <w:rFonts w:cs="Arial"/>
          <w:sz w:val="24"/>
          <w:szCs w:val="24"/>
          <w:lang w:val="en-US"/>
        </w:rPr>
        <w:t xml:space="preserve"> </w:t>
      </w:r>
      <w:r w:rsidR="00E6337E" w:rsidRPr="00E6337E">
        <w:rPr>
          <w:rFonts w:cs="Arial"/>
          <w:sz w:val="24"/>
          <w:szCs w:val="24"/>
          <w:lang w:val="en-US"/>
        </w:rPr>
        <w:t>World Allergy Organ J. 2015 Oct 28;8(1):32.</w:t>
      </w:r>
      <w:r w:rsidR="00E6337E">
        <w:rPr>
          <w:rFonts w:cs="Arial"/>
          <w:sz w:val="24"/>
          <w:szCs w:val="24"/>
          <w:lang w:val="en-US"/>
        </w:rPr>
        <w:t xml:space="preserve">] </w:t>
      </w:r>
      <w:r w:rsidR="00E6337E" w:rsidRPr="00E6337E">
        <w:rPr>
          <w:rFonts w:cs="Arial"/>
          <w:sz w:val="24"/>
          <w:szCs w:val="24"/>
          <w:highlight w:val="yellow"/>
          <w:lang w:val="en-US"/>
        </w:rPr>
        <w:t>also shown in our data.</w:t>
      </w:r>
      <w:r w:rsidR="00E6337E">
        <w:rPr>
          <w:rFonts w:cs="Arial"/>
          <w:sz w:val="24"/>
          <w:szCs w:val="24"/>
          <w:lang w:val="en-US"/>
        </w:rPr>
        <w:t xml:space="preserve"> </w:t>
      </w:r>
    </w:p>
    <w:p w14:paraId="7C9108D6" w14:textId="77777777" w:rsidR="00CE4F13" w:rsidRPr="00591D2A" w:rsidRDefault="00CE4F13" w:rsidP="00801A4E">
      <w:pPr>
        <w:tabs>
          <w:tab w:val="left" w:pos="1995"/>
        </w:tabs>
        <w:spacing w:line="480" w:lineRule="auto"/>
        <w:rPr>
          <w:rFonts w:cs="Arial"/>
          <w:sz w:val="24"/>
          <w:szCs w:val="24"/>
          <w:lang w:val="en-US"/>
        </w:rPr>
      </w:pPr>
      <w:r w:rsidRPr="00591D2A">
        <w:rPr>
          <w:rFonts w:cs="Arial"/>
          <w:sz w:val="24"/>
          <w:szCs w:val="24"/>
          <w:lang w:val="en-US"/>
        </w:rPr>
        <w:t xml:space="preserve">Professional first aid treatment – adrenaline </w:t>
      </w:r>
    </w:p>
    <w:p w14:paraId="630CF18D" w14:textId="77777777" w:rsidR="00CE4F13" w:rsidRPr="00591D2A" w:rsidRDefault="00CE4F13" w:rsidP="00801A4E">
      <w:pPr>
        <w:tabs>
          <w:tab w:val="left" w:pos="1995"/>
        </w:tabs>
        <w:spacing w:line="480" w:lineRule="auto"/>
        <w:rPr>
          <w:rFonts w:cs="Arial"/>
          <w:sz w:val="24"/>
          <w:szCs w:val="24"/>
          <w:lang w:val="en-US"/>
        </w:rPr>
      </w:pPr>
      <w:r w:rsidRPr="00591D2A">
        <w:rPr>
          <w:rFonts w:cs="Arial"/>
          <w:sz w:val="24"/>
          <w:szCs w:val="24"/>
          <w:lang w:val="en-US"/>
        </w:rPr>
        <w:t>Treatment by lay person</w:t>
      </w:r>
    </w:p>
    <w:p w14:paraId="029B9926" w14:textId="77777777" w:rsidR="00CE4F13" w:rsidRDefault="00CE4F13" w:rsidP="00801A4E">
      <w:pPr>
        <w:tabs>
          <w:tab w:val="left" w:pos="1995"/>
        </w:tabs>
        <w:spacing w:line="480" w:lineRule="auto"/>
        <w:rPr>
          <w:rFonts w:cs="Arial"/>
          <w:sz w:val="24"/>
          <w:szCs w:val="24"/>
          <w:lang w:val="en-US"/>
        </w:rPr>
      </w:pPr>
      <w:r>
        <w:rPr>
          <w:rFonts w:cs="Arial"/>
          <w:sz w:val="24"/>
          <w:szCs w:val="24"/>
          <w:lang w:val="en-US"/>
        </w:rPr>
        <w:t>Prescription of adrenalin auto-injector</w:t>
      </w:r>
    </w:p>
    <w:p w14:paraId="264F0200" w14:textId="77777777" w:rsidR="00A650E1" w:rsidRDefault="00A650E1" w:rsidP="00801A4E">
      <w:pPr>
        <w:tabs>
          <w:tab w:val="left" w:pos="1995"/>
        </w:tabs>
        <w:spacing w:line="480" w:lineRule="auto"/>
        <w:rPr>
          <w:rFonts w:cs="Arial"/>
          <w:sz w:val="24"/>
          <w:szCs w:val="24"/>
          <w:lang w:val="en-US"/>
        </w:rPr>
      </w:pPr>
    </w:p>
    <w:p w14:paraId="400C8083" w14:textId="77777777" w:rsidR="00CE4F13" w:rsidRDefault="00CE4F13" w:rsidP="00801A4E">
      <w:pPr>
        <w:tabs>
          <w:tab w:val="left" w:pos="1995"/>
        </w:tabs>
        <w:spacing w:line="480" w:lineRule="auto"/>
        <w:rPr>
          <w:rFonts w:cs="Arial"/>
          <w:b/>
          <w:sz w:val="24"/>
          <w:szCs w:val="24"/>
          <w:lang w:val="en-US"/>
        </w:rPr>
      </w:pPr>
      <w:r w:rsidRPr="00CE4F13">
        <w:rPr>
          <w:rFonts w:cs="Arial"/>
          <w:b/>
          <w:sz w:val="24"/>
          <w:szCs w:val="24"/>
          <w:lang w:val="en-US"/>
        </w:rPr>
        <w:t>Strength and limitations</w:t>
      </w:r>
    </w:p>
    <w:p w14:paraId="3AAAE926" w14:textId="38E63058" w:rsidR="00565FEE" w:rsidRDefault="00565FEE" w:rsidP="00B03B8B">
      <w:pPr>
        <w:tabs>
          <w:tab w:val="left" w:pos="1995"/>
        </w:tabs>
        <w:spacing w:line="480" w:lineRule="auto"/>
        <w:rPr>
          <w:rFonts w:cs="Arial"/>
          <w:sz w:val="24"/>
          <w:szCs w:val="24"/>
          <w:lang w:val="en-US"/>
        </w:rPr>
      </w:pPr>
      <w:r>
        <w:rPr>
          <w:rFonts w:cs="Arial"/>
          <w:sz w:val="24"/>
          <w:szCs w:val="24"/>
          <w:lang w:val="en-US"/>
        </w:rPr>
        <w:t>Usually</w:t>
      </w:r>
      <w:r w:rsidR="00B94DC0">
        <w:rPr>
          <w:rFonts w:cs="Arial"/>
          <w:sz w:val="24"/>
          <w:szCs w:val="24"/>
          <w:lang w:val="en-US"/>
        </w:rPr>
        <w:t>,</w:t>
      </w:r>
      <w:r>
        <w:rPr>
          <w:rFonts w:cs="Arial"/>
          <w:sz w:val="24"/>
          <w:szCs w:val="24"/>
          <w:lang w:val="en-US"/>
        </w:rPr>
        <w:t xml:space="preserve"> more </w:t>
      </w:r>
      <w:r w:rsidR="00B03B8B">
        <w:rPr>
          <w:rFonts w:cs="Arial"/>
          <w:sz w:val="24"/>
          <w:szCs w:val="24"/>
          <w:lang w:val="en-US"/>
        </w:rPr>
        <w:t>severe and fatal reactions are</w:t>
      </w:r>
      <w:r>
        <w:rPr>
          <w:rFonts w:cs="Arial"/>
          <w:sz w:val="24"/>
          <w:szCs w:val="24"/>
          <w:lang w:val="en-US"/>
        </w:rPr>
        <w:t xml:space="preserve"> reported in older patients</w:t>
      </w:r>
      <w:r w:rsidR="00B03B8B">
        <w:rPr>
          <w:rFonts w:cs="Arial"/>
          <w:sz w:val="24"/>
          <w:szCs w:val="24"/>
          <w:lang w:val="en-US"/>
        </w:rPr>
        <w:t xml:space="preserve"> [</w:t>
      </w:r>
      <w:r w:rsidR="00B03B8B" w:rsidRPr="00B03B8B">
        <w:rPr>
          <w:rFonts w:cs="Arial"/>
          <w:sz w:val="24"/>
          <w:szCs w:val="24"/>
          <w:lang w:val="en-US"/>
        </w:rPr>
        <w:t>Clark S, Wei W, Rudders SA, Camargo CA Jr.</w:t>
      </w:r>
      <w:r w:rsidR="00B03B8B">
        <w:rPr>
          <w:rFonts w:cs="Arial"/>
          <w:sz w:val="24"/>
          <w:szCs w:val="24"/>
          <w:lang w:val="en-US"/>
        </w:rPr>
        <w:t xml:space="preserve"> </w:t>
      </w:r>
      <w:r w:rsidR="00B03B8B" w:rsidRPr="00B03B8B">
        <w:rPr>
          <w:rFonts w:cs="Arial"/>
          <w:sz w:val="24"/>
          <w:szCs w:val="24"/>
          <w:lang w:val="en-US"/>
        </w:rPr>
        <w:t>Risk factors for severe anaphylaxis in patients receiving anaphylaxis treatment in US emergency departments and hospitals.</w:t>
      </w:r>
      <w:r w:rsidR="00B03B8B">
        <w:rPr>
          <w:rFonts w:cs="Arial"/>
          <w:sz w:val="24"/>
          <w:szCs w:val="24"/>
          <w:lang w:val="en-US"/>
        </w:rPr>
        <w:t xml:space="preserve"> </w:t>
      </w:r>
      <w:r w:rsidR="00B03B8B" w:rsidRPr="00B03B8B">
        <w:rPr>
          <w:rFonts w:cs="Arial"/>
          <w:sz w:val="24"/>
          <w:szCs w:val="24"/>
          <w:lang w:val="en-US"/>
        </w:rPr>
        <w:t>J Allergy Clin Immunol. 2014 Nov;134(5):1125-30.</w:t>
      </w:r>
      <w:r w:rsidR="00B03B8B">
        <w:rPr>
          <w:rFonts w:cs="Arial"/>
          <w:sz w:val="24"/>
          <w:szCs w:val="24"/>
          <w:lang w:val="en-US"/>
        </w:rPr>
        <w:t>]</w:t>
      </w:r>
      <w:r>
        <w:rPr>
          <w:rFonts w:cs="Arial"/>
          <w:sz w:val="24"/>
          <w:szCs w:val="24"/>
          <w:lang w:val="en-US"/>
        </w:rPr>
        <w:t xml:space="preserve">, </w:t>
      </w:r>
      <w:r w:rsidR="00B03B8B">
        <w:rPr>
          <w:rFonts w:cs="Arial"/>
          <w:sz w:val="24"/>
          <w:szCs w:val="24"/>
          <w:lang w:val="en-US"/>
        </w:rPr>
        <w:t xml:space="preserve">this is not </w:t>
      </w:r>
      <w:r w:rsidR="00517A1C">
        <w:rPr>
          <w:rFonts w:cs="Arial"/>
          <w:sz w:val="24"/>
          <w:szCs w:val="24"/>
          <w:lang w:val="en-US"/>
        </w:rPr>
        <w:t>represented</w:t>
      </w:r>
      <w:r w:rsidR="00B03B8B">
        <w:rPr>
          <w:rFonts w:cs="Arial"/>
          <w:sz w:val="24"/>
          <w:szCs w:val="24"/>
          <w:lang w:val="en-US"/>
        </w:rPr>
        <w:t xml:space="preserve"> in our data, the reported fatalities in our data is not an estimate</w:t>
      </w:r>
      <w:r w:rsidR="00C91026">
        <w:rPr>
          <w:rFonts w:cs="Arial"/>
          <w:sz w:val="24"/>
          <w:szCs w:val="24"/>
          <w:lang w:val="en-US"/>
        </w:rPr>
        <w:t>d fatality rate</w:t>
      </w:r>
      <w:r w:rsidR="00B03B8B">
        <w:rPr>
          <w:rFonts w:cs="Arial"/>
          <w:sz w:val="24"/>
          <w:szCs w:val="24"/>
          <w:lang w:val="en-US"/>
        </w:rPr>
        <w:t xml:space="preserve"> </w:t>
      </w:r>
      <w:r w:rsidR="00C91026">
        <w:rPr>
          <w:rFonts w:cs="Arial"/>
          <w:sz w:val="24"/>
          <w:szCs w:val="24"/>
          <w:lang w:val="en-US"/>
        </w:rPr>
        <w:t xml:space="preserve">since </w:t>
      </w:r>
      <w:r>
        <w:rPr>
          <w:rFonts w:cs="Arial"/>
          <w:sz w:val="24"/>
          <w:szCs w:val="24"/>
          <w:lang w:val="en-US"/>
        </w:rPr>
        <w:t xml:space="preserve">not all fatal reactions are </w:t>
      </w:r>
      <w:r w:rsidR="00B03B8B">
        <w:rPr>
          <w:rFonts w:cs="Arial"/>
          <w:sz w:val="24"/>
          <w:szCs w:val="24"/>
          <w:lang w:val="en-US"/>
        </w:rPr>
        <w:t xml:space="preserve">reported to an allergy tertiary </w:t>
      </w:r>
      <w:r w:rsidR="00517A1C">
        <w:rPr>
          <w:rFonts w:cs="Arial"/>
          <w:sz w:val="24"/>
          <w:szCs w:val="24"/>
          <w:lang w:val="en-US"/>
        </w:rPr>
        <w:t>center</w:t>
      </w:r>
      <w:r w:rsidR="00B03B8B">
        <w:rPr>
          <w:rFonts w:cs="Arial"/>
          <w:sz w:val="24"/>
          <w:szCs w:val="24"/>
          <w:lang w:val="en-US"/>
        </w:rPr>
        <w:t>.</w:t>
      </w:r>
      <w:r>
        <w:rPr>
          <w:rFonts w:cs="Arial"/>
          <w:sz w:val="24"/>
          <w:szCs w:val="24"/>
          <w:lang w:val="en-US"/>
        </w:rPr>
        <w:t xml:space="preserve"> </w:t>
      </w:r>
      <w:r w:rsidR="00C91026">
        <w:rPr>
          <w:rFonts w:cs="Arial"/>
          <w:sz w:val="24"/>
          <w:szCs w:val="24"/>
          <w:lang w:val="en-US"/>
        </w:rPr>
        <w:t>The actual fatality rate is probably higher. In general, those data not reflect the general population measures of frequency cannot be estimated from this registry.</w:t>
      </w:r>
    </w:p>
    <w:p w14:paraId="49BF1C30" w14:textId="35B657BC" w:rsidR="00C91026" w:rsidRDefault="00B94DC0" w:rsidP="00C91026">
      <w:pPr>
        <w:tabs>
          <w:tab w:val="left" w:pos="1995"/>
        </w:tabs>
        <w:spacing w:line="480" w:lineRule="auto"/>
        <w:rPr>
          <w:rFonts w:cs="Arial"/>
          <w:sz w:val="24"/>
          <w:szCs w:val="24"/>
          <w:lang w:val="en-US"/>
        </w:rPr>
      </w:pPr>
      <w:r>
        <w:rPr>
          <w:rFonts w:cs="Arial"/>
          <w:sz w:val="24"/>
          <w:szCs w:val="24"/>
          <w:lang w:val="en-US"/>
        </w:rPr>
        <w:t>A q</w:t>
      </w:r>
      <w:r w:rsidR="00C91026">
        <w:rPr>
          <w:rFonts w:cs="Arial"/>
          <w:sz w:val="24"/>
          <w:szCs w:val="24"/>
          <w:lang w:val="en-US"/>
        </w:rPr>
        <w:t>uantitative comparison is not possible due to different participation of countries/regions/</w:t>
      </w:r>
      <w:r w:rsidR="00517A1C">
        <w:rPr>
          <w:rFonts w:cs="Arial"/>
          <w:sz w:val="24"/>
          <w:szCs w:val="24"/>
          <w:lang w:val="en-US"/>
        </w:rPr>
        <w:t>centers</w:t>
      </w:r>
      <w:r>
        <w:rPr>
          <w:rFonts w:cs="Arial"/>
          <w:sz w:val="24"/>
          <w:szCs w:val="24"/>
          <w:lang w:val="en-US"/>
        </w:rPr>
        <w:t>.</w:t>
      </w:r>
    </w:p>
    <w:p w14:paraId="43A93EEB" w14:textId="77777777" w:rsidR="00A650E1" w:rsidRPr="00C14877" w:rsidRDefault="00A650E1" w:rsidP="00801A4E">
      <w:pPr>
        <w:tabs>
          <w:tab w:val="left" w:pos="1995"/>
        </w:tabs>
        <w:spacing w:line="480" w:lineRule="auto"/>
        <w:rPr>
          <w:rFonts w:cs="Arial"/>
          <w:sz w:val="24"/>
          <w:szCs w:val="24"/>
          <w:lang w:val="en-US"/>
        </w:rPr>
      </w:pPr>
    </w:p>
    <w:p w14:paraId="4EDFA346" w14:textId="33B7521E" w:rsidR="003A5B83" w:rsidRDefault="003A5B83" w:rsidP="00801A4E">
      <w:pPr>
        <w:tabs>
          <w:tab w:val="left" w:pos="1995"/>
        </w:tabs>
        <w:spacing w:line="480" w:lineRule="auto"/>
        <w:rPr>
          <w:rFonts w:cs="Arial"/>
          <w:b/>
          <w:sz w:val="24"/>
          <w:szCs w:val="24"/>
          <w:lang w:val="en-US"/>
        </w:rPr>
      </w:pPr>
      <w:r w:rsidRPr="00CE4F13">
        <w:rPr>
          <w:rFonts w:cs="Arial"/>
          <w:b/>
          <w:sz w:val="24"/>
          <w:szCs w:val="24"/>
          <w:lang w:val="en-US"/>
        </w:rPr>
        <w:t>Conclusion</w:t>
      </w:r>
    </w:p>
    <w:p w14:paraId="1AD61F12" w14:textId="6F9FAE3D" w:rsidR="00000348" w:rsidRDefault="00000348" w:rsidP="00801A4E">
      <w:pPr>
        <w:tabs>
          <w:tab w:val="left" w:pos="1995"/>
        </w:tabs>
        <w:spacing w:line="480" w:lineRule="auto"/>
        <w:rPr>
          <w:rFonts w:cs="Arial"/>
          <w:sz w:val="24"/>
          <w:szCs w:val="24"/>
          <w:lang w:val="en-US"/>
        </w:rPr>
      </w:pPr>
      <w:r>
        <w:rPr>
          <w:rFonts w:cs="Arial"/>
          <w:sz w:val="24"/>
          <w:szCs w:val="24"/>
          <w:lang w:val="en-US"/>
        </w:rPr>
        <w:t>In this large scale-description of anaphylaxis in patients aged 65 years and older, we report about typical age-dependent elicitors, comorbidities, symptoms and emergency treatment. This study is one of the</w:t>
      </w:r>
      <w:r w:rsidR="00B95341">
        <w:rPr>
          <w:rFonts w:cs="Arial"/>
          <w:sz w:val="24"/>
          <w:szCs w:val="24"/>
          <w:lang w:val="en-US"/>
        </w:rPr>
        <w:t xml:space="preserve"> first major analysis exploring data concerning with anaphylaxis in </w:t>
      </w:r>
      <w:r w:rsidR="00B95341">
        <w:rPr>
          <w:rFonts w:cs="Arial"/>
          <w:sz w:val="24"/>
          <w:szCs w:val="24"/>
          <w:lang w:val="en-US"/>
        </w:rPr>
        <w:lastRenderedPageBreak/>
        <w:t xml:space="preserve">patients older 65 years and can serve as base for further investigations in this patient group, especially in an aging population. The data confirms adrenaline as treatment of choice in anaphylaxis even in patients with CVD, there are no contraindications for its use. </w:t>
      </w:r>
    </w:p>
    <w:p w14:paraId="5BEC4B9A" w14:textId="77777777" w:rsidR="00B95341" w:rsidRPr="00000348" w:rsidRDefault="00B95341" w:rsidP="00801A4E">
      <w:pPr>
        <w:tabs>
          <w:tab w:val="left" w:pos="1995"/>
        </w:tabs>
        <w:spacing w:line="480" w:lineRule="auto"/>
        <w:rPr>
          <w:rFonts w:cs="Arial"/>
          <w:sz w:val="24"/>
          <w:szCs w:val="24"/>
          <w:lang w:val="en-US"/>
        </w:rPr>
      </w:pPr>
    </w:p>
    <w:p w14:paraId="74878F77" w14:textId="77777777" w:rsidR="003A5B83" w:rsidRPr="00CE4F13" w:rsidRDefault="003A5B83" w:rsidP="00801A4E">
      <w:pPr>
        <w:tabs>
          <w:tab w:val="left" w:pos="1995"/>
        </w:tabs>
        <w:spacing w:line="480" w:lineRule="auto"/>
        <w:rPr>
          <w:rFonts w:cs="Arial"/>
          <w:b/>
          <w:sz w:val="24"/>
          <w:szCs w:val="24"/>
          <w:lang w:val="en-US"/>
        </w:rPr>
      </w:pPr>
      <w:r w:rsidRPr="00CE4F13">
        <w:rPr>
          <w:rFonts w:cs="Arial"/>
          <w:b/>
          <w:sz w:val="24"/>
          <w:szCs w:val="24"/>
          <w:lang w:val="en-US"/>
        </w:rPr>
        <w:t>Acknowledgments</w:t>
      </w:r>
    </w:p>
    <w:p w14:paraId="0F97BCAC" w14:textId="77777777" w:rsidR="003A5B83" w:rsidRPr="00CE4F13" w:rsidRDefault="003A5B83" w:rsidP="003A5B83">
      <w:pPr>
        <w:tabs>
          <w:tab w:val="left" w:pos="1995"/>
        </w:tabs>
        <w:spacing w:line="480" w:lineRule="auto"/>
        <w:rPr>
          <w:rFonts w:cs="Arial"/>
          <w:sz w:val="24"/>
          <w:szCs w:val="24"/>
          <w:lang w:val="en-US"/>
        </w:rPr>
      </w:pPr>
      <w:r w:rsidRPr="00CE4F13">
        <w:rPr>
          <w:rFonts w:cs="Arial"/>
          <w:sz w:val="24"/>
          <w:szCs w:val="24"/>
          <w:lang w:val="en-US"/>
        </w:rPr>
        <w:t>We would like to thank the study personnel of every single center for data entry.</w:t>
      </w:r>
    </w:p>
    <w:p w14:paraId="4B2DD073" w14:textId="77777777" w:rsidR="003A5B83" w:rsidRDefault="003A5B83" w:rsidP="00801A4E">
      <w:pPr>
        <w:tabs>
          <w:tab w:val="left" w:pos="1995"/>
        </w:tabs>
        <w:spacing w:line="480" w:lineRule="auto"/>
        <w:rPr>
          <w:sz w:val="24"/>
          <w:szCs w:val="24"/>
          <w:lang w:val="en-US"/>
        </w:rPr>
      </w:pPr>
    </w:p>
    <w:p w14:paraId="37A2ADEF" w14:textId="77777777" w:rsidR="005F6B3A" w:rsidRPr="005F6B3A" w:rsidRDefault="005F6B3A" w:rsidP="00801A4E">
      <w:pPr>
        <w:tabs>
          <w:tab w:val="left" w:pos="1995"/>
        </w:tabs>
        <w:spacing w:line="480" w:lineRule="auto"/>
        <w:rPr>
          <w:b/>
          <w:sz w:val="24"/>
          <w:szCs w:val="24"/>
          <w:lang w:val="en-US"/>
        </w:rPr>
      </w:pPr>
      <w:r w:rsidRPr="005F6B3A">
        <w:rPr>
          <w:b/>
          <w:sz w:val="24"/>
          <w:szCs w:val="24"/>
          <w:lang w:val="en-US"/>
        </w:rPr>
        <w:t>Tables</w:t>
      </w:r>
    </w:p>
    <w:p w14:paraId="76F781B6" w14:textId="77777777" w:rsidR="00DE453C" w:rsidRPr="00737949" w:rsidRDefault="00DE453C" w:rsidP="00DE453C">
      <w:pPr>
        <w:rPr>
          <w:lang w:val="en-US"/>
        </w:rPr>
      </w:pPr>
      <w:r w:rsidRPr="00802CEC">
        <w:rPr>
          <w:b/>
          <w:lang w:val="en-US"/>
        </w:rPr>
        <w:t>Table 1: Baseline characteristics.</w:t>
      </w:r>
      <w:r>
        <w:rPr>
          <w:b/>
          <w:lang w:val="en-US"/>
        </w:rPr>
        <w:t xml:space="preserve"> </w:t>
      </w:r>
      <w:r w:rsidRPr="00737949">
        <w:rPr>
          <w:lang w:val="en-US"/>
        </w:rPr>
        <w:t>In total 7.224 cases were analyzable until April 2016, 1623 (22%) were &lt;18 years old and 5.601 (78%) were ≥18 years old.</w:t>
      </w:r>
    </w:p>
    <w:tbl>
      <w:tblPr>
        <w:tblStyle w:val="Tabellenraster"/>
        <w:tblW w:w="9511" w:type="dxa"/>
        <w:tblLook w:val="04A0" w:firstRow="1" w:lastRow="0" w:firstColumn="1" w:lastColumn="0" w:noHBand="0" w:noVBand="1"/>
      </w:tblPr>
      <w:tblGrid>
        <w:gridCol w:w="2471"/>
        <w:gridCol w:w="1512"/>
        <w:gridCol w:w="1382"/>
        <w:gridCol w:w="1382"/>
        <w:gridCol w:w="1382"/>
        <w:gridCol w:w="1382"/>
      </w:tblGrid>
      <w:tr w:rsidR="00DE453C" w:rsidRPr="00FC2076" w14:paraId="6D47E059" w14:textId="77777777" w:rsidTr="00DE453C">
        <w:tc>
          <w:tcPr>
            <w:tcW w:w="2471" w:type="dxa"/>
            <w:tcBorders>
              <w:bottom w:val="nil"/>
            </w:tcBorders>
          </w:tcPr>
          <w:p w14:paraId="103825CC" w14:textId="77777777" w:rsidR="00DE453C" w:rsidRPr="00FC2076" w:rsidRDefault="00DE453C" w:rsidP="00DE453C">
            <w:pPr>
              <w:rPr>
                <w:b/>
                <w:lang w:val="en-US"/>
              </w:rPr>
            </w:pPr>
          </w:p>
        </w:tc>
        <w:tc>
          <w:tcPr>
            <w:tcW w:w="1512" w:type="dxa"/>
            <w:tcBorders>
              <w:bottom w:val="nil"/>
            </w:tcBorders>
          </w:tcPr>
          <w:p w14:paraId="550EAE31" w14:textId="77777777" w:rsidR="00DE453C" w:rsidRPr="00FC2076" w:rsidRDefault="00DE453C" w:rsidP="00DE453C">
            <w:pPr>
              <w:rPr>
                <w:b/>
                <w:lang w:val="en-US"/>
              </w:rPr>
            </w:pPr>
            <w:r w:rsidRPr="00FC2076">
              <w:rPr>
                <w:b/>
                <w:lang w:val="en-US"/>
              </w:rPr>
              <w:t>Young adults</w:t>
            </w:r>
          </w:p>
        </w:tc>
        <w:tc>
          <w:tcPr>
            <w:tcW w:w="1382" w:type="dxa"/>
            <w:tcBorders>
              <w:bottom w:val="nil"/>
            </w:tcBorders>
          </w:tcPr>
          <w:p w14:paraId="2F3D78A6" w14:textId="77777777" w:rsidR="00DE453C" w:rsidRPr="00FC2076" w:rsidRDefault="00DE453C" w:rsidP="00DE453C">
            <w:pPr>
              <w:rPr>
                <w:b/>
                <w:lang w:val="en-US"/>
              </w:rPr>
            </w:pPr>
            <w:r w:rsidRPr="00FC2076">
              <w:rPr>
                <w:b/>
                <w:lang w:val="en-US"/>
              </w:rPr>
              <w:t>Adults</w:t>
            </w:r>
          </w:p>
        </w:tc>
        <w:tc>
          <w:tcPr>
            <w:tcW w:w="1382" w:type="dxa"/>
            <w:tcBorders>
              <w:bottom w:val="nil"/>
            </w:tcBorders>
          </w:tcPr>
          <w:p w14:paraId="644A52E4" w14:textId="77777777" w:rsidR="00DE453C" w:rsidRPr="00FC2076" w:rsidRDefault="00DE453C" w:rsidP="00DE453C">
            <w:pPr>
              <w:rPr>
                <w:b/>
                <w:lang w:val="en-US"/>
              </w:rPr>
            </w:pPr>
            <w:r w:rsidRPr="00FC2076">
              <w:rPr>
                <w:b/>
                <w:lang w:val="en-US"/>
              </w:rPr>
              <w:t>Elderly</w:t>
            </w:r>
          </w:p>
        </w:tc>
        <w:tc>
          <w:tcPr>
            <w:tcW w:w="1382" w:type="dxa"/>
            <w:tcBorders>
              <w:bottom w:val="nil"/>
            </w:tcBorders>
            <w:shd w:val="clear" w:color="auto" w:fill="D9D9D9" w:themeFill="background1" w:themeFillShade="D9"/>
          </w:tcPr>
          <w:p w14:paraId="125AE5D3" w14:textId="77777777" w:rsidR="00DE453C" w:rsidRPr="00FC2076" w:rsidRDefault="00DE453C" w:rsidP="00DE453C">
            <w:pPr>
              <w:rPr>
                <w:b/>
                <w:lang w:val="en-US"/>
              </w:rPr>
            </w:pPr>
            <w:r w:rsidRPr="00FC2076">
              <w:rPr>
                <w:b/>
                <w:lang w:val="en-US"/>
              </w:rPr>
              <w:t>All</w:t>
            </w:r>
            <w:r>
              <w:rPr>
                <w:b/>
                <w:lang w:val="en-US"/>
              </w:rPr>
              <w:t xml:space="preserve"> adults</w:t>
            </w:r>
          </w:p>
        </w:tc>
        <w:tc>
          <w:tcPr>
            <w:tcW w:w="1382" w:type="dxa"/>
            <w:tcBorders>
              <w:bottom w:val="nil"/>
            </w:tcBorders>
          </w:tcPr>
          <w:p w14:paraId="442F7FD5" w14:textId="77777777" w:rsidR="00DE453C" w:rsidRPr="00FC2076" w:rsidRDefault="00DE453C" w:rsidP="00DE453C">
            <w:pPr>
              <w:rPr>
                <w:b/>
                <w:i/>
                <w:lang w:val="en-US"/>
              </w:rPr>
            </w:pPr>
          </w:p>
        </w:tc>
      </w:tr>
      <w:tr w:rsidR="00DE453C" w:rsidRPr="00FC2076" w14:paraId="47BB1550" w14:textId="77777777" w:rsidTr="00DE453C">
        <w:tc>
          <w:tcPr>
            <w:tcW w:w="2471" w:type="dxa"/>
            <w:tcBorders>
              <w:top w:val="nil"/>
            </w:tcBorders>
          </w:tcPr>
          <w:p w14:paraId="7976AB97" w14:textId="77777777" w:rsidR="00DE453C" w:rsidRPr="00FC2076" w:rsidRDefault="00DE453C" w:rsidP="00DE453C">
            <w:pPr>
              <w:rPr>
                <w:b/>
                <w:lang w:val="en-US"/>
              </w:rPr>
            </w:pPr>
          </w:p>
        </w:tc>
        <w:tc>
          <w:tcPr>
            <w:tcW w:w="1512" w:type="dxa"/>
            <w:tcBorders>
              <w:top w:val="nil"/>
            </w:tcBorders>
          </w:tcPr>
          <w:p w14:paraId="58A1CA66" w14:textId="77777777" w:rsidR="00DE453C" w:rsidRPr="00FC2076" w:rsidRDefault="00DE453C" w:rsidP="00DE453C">
            <w:pPr>
              <w:rPr>
                <w:b/>
                <w:lang w:val="en-US"/>
              </w:rPr>
            </w:pPr>
            <w:r w:rsidRPr="00FC2076">
              <w:rPr>
                <w:b/>
                <w:lang w:val="en-US"/>
              </w:rPr>
              <w:t>18-40 y</w:t>
            </w:r>
          </w:p>
          <w:p w14:paraId="51DE7F59" w14:textId="77777777" w:rsidR="00DE453C" w:rsidRPr="00FC2076" w:rsidRDefault="00DE453C" w:rsidP="00DE453C">
            <w:pPr>
              <w:rPr>
                <w:b/>
                <w:lang w:val="en-US"/>
              </w:rPr>
            </w:pPr>
            <w:r w:rsidRPr="00FC2076">
              <w:rPr>
                <w:b/>
                <w:lang w:val="en-US"/>
              </w:rPr>
              <w:t>n (%)</w:t>
            </w:r>
          </w:p>
        </w:tc>
        <w:tc>
          <w:tcPr>
            <w:tcW w:w="1382" w:type="dxa"/>
            <w:tcBorders>
              <w:top w:val="nil"/>
            </w:tcBorders>
          </w:tcPr>
          <w:p w14:paraId="5FC8606F" w14:textId="77777777" w:rsidR="00DE453C" w:rsidRPr="00FC2076" w:rsidRDefault="00DE453C" w:rsidP="00DE453C">
            <w:pPr>
              <w:rPr>
                <w:b/>
                <w:lang w:val="en-US"/>
              </w:rPr>
            </w:pPr>
            <w:r w:rsidRPr="00FC2076">
              <w:rPr>
                <w:b/>
                <w:lang w:val="en-US"/>
              </w:rPr>
              <w:t>41-64 y</w:t>
            </w:r>
          </w:p>
          <w:p w14:paraId="252859C4" w14:textId="77777777" w:rsidR="00DE453C" w:rsidRPr="00FC2076" w:rsidRDefault="00DE453C" w:rsidP="00DE453C">
            <w:pPr>
              <w:rPr>
                <w:b/>
                <w:lang w:val="en-US"/>
              </w:rPr>
            </w:pPr>
            <w:r w:rsidRPr="00FC2076">
              <w:rPr>
                <w:b/>
                <w:lang w:val="en-US"/>
              </w:rPr>
              <w:t>n (%)</w:t>
            </w:r>
          </w:p>
        </w:tc>
        <w:tc>
          <w:tcPr>
            <w:tcW w:w="1382" w:type="dxa"/>
            <w:tcBorders>
              <w:top w:val="nil"/>
            </w:tcBorders>
          </w:tcPr>
          <w:p w14:paraId="18088D12" w14:textId="77777777" w:rsidR="00DE453C" w:rsidRPr="00FC2076" w:rsidRDefault="00DE453C" w:rsidP="00DE453C">
            <w:pPr>
              <w:rPr>
                <w:b/>
                <w:lang w:val="en-US"/>
              </w:rPr>
            </w:pPr>
            <w:r w:rsidRPr="00FC2076">
              <w:rPr>
                <w:rFonts w:cs="Arial"/>
                <w:b/>
                <w:lang w:val="en-US"/>
              </w:rPr>
              <w:t>≥ 65 y</w:t>
            </w:r>
          </w:p>
          <w:p w14:paraId="1B18AF5A" w14:textId="77777777" w:rsidR="00DE453C" w:rsidRPr="00FC2076" w:rsidRDefault="00DE453C" w:rsidP="00DE453C">
            <w:pPr>
              <w:rPr>
                <w:b/>
                <w:lang w:val="en-US"/>
              </w:rPr>
            </w:pPr>
            <w:r w:rsidRPr="00FC2076">
              <w:rPr>
                <w:b/>
                <w:lang w:val="en-US"/>
              </w:rPr>
              <w:t>n (%)</w:t>
            </w:r>
          </w:p>
        </w:tc>
        <w:tc>
          <w:tcPr>
            <w:tcW w:w="1382" w:type="dxa"/>
            <w:tcBorders>
              <w:top w:val="nil"/>
            </w:tcBorders>
            <w:shd w:val="clear" w:color="auto" w:fill="D9D9D9" w:themeFill="background1" w:themeFillShade="D9"/>
          </w:tcPr>
          <w:p w14:paraId="1D0BD1EF" w14:textId="77777777" w:rsidR="00DE453C" w:rsidRPr="00FC2076" w:rsidRDefault="00DE453C" w:rsidP="00DE453C">
            <w:pPr>
              <w:rPr>
                <w:rFonts w:cs="Arial"/>
                <w:b/>
                <w:lang w:val="en-US"/>
              </w:rPr>
            </w:pPr>
            <w:r w:rsidRPr="00FC2076">
              <w:rPr>
                <w:rFonts w:cs="Arial"/>
                <w:b/>
                <w:lang w:val="en-US"/>
              </w:rPr>
              <w:t>≥ 18 y</w:t>
            </w:r>
          </w:p>
          <w:p w14:paraId="6981872D" w14:textId="77777777" w:rsidR="00DE453C" w:rsidRPr="00FC2076" w:rsidRDefault="00DE453C" w:rsidP="00DE453C">
            <w:pPr>
              <w:rPr>
                <w:b/>
                <w:lang w:val="en-US"/>
              </w:rPr>
            </w:pPr>
            <w:r w:rsidRPr="00FC2076">
              <w:rPr>
                <w:b/>
                <w:lang w:val="en-US"/>
              </w:rPr>
              <w:t>n (%)</w:t>
            </w:r>
          </w:p>
        </w:tc>
        <w:tc>
          <w:tcPr>
            <w:tcW w:w="1382" w:type="dxa"/>
            <w:tcBorders>
              <w:top w:val="nil"/>
            </w:tcBorders>
          </w:tcPr>
          <w:p w14:paraId="292BC2E2" w14:textId="77777777" w:rsidR="00DE453C" w:rsidRDefault="00DE453C" w:rsidP="00DE453C">
            <w:pPr>
              <w:rPr>
                <w:b/>
                <w:i/>
                <w:lang w:val="en-US"/>
              </w:rPr>
            </w:pPr>
          </w:p>
          <w:p w14:paraId="0EE02368" w14:textId="77777777" w:rsidR="00DE453C" w:rsidRPr="00FC2076" w:rsidRDefault="00DE453C" w:rsidP="00DE453C">
            <w:pPr>
              <w:rPr>
                <w:b/>
                <w:i/>
                <w:lang w:val="en-US"/>
              </w:rPr>
            </w:pPr>
            <w:r w:rsidRPr="00FC2076">
              <w:rPr>
                <w:b/>
                <w:i/>
                <w:lang w:val="en-US"/>
              </w:rPr>
              <w:t>Chi² test</w:t>
            </w:r>
          </w:p>
        </w:tc>
      </w:tr>
      <w:tr w:rsidR="00DE453C" w:rsidRPr="00737949" w14:paraId="15D20EF4" w14:textId="77777777" w:rsidTr="00DE453C">
        <w:tc>
          <w:tcPr>
            <w:tcW w:w="2471" w:type="dxa"/>
            <w:shd w:val="clear" w:color="auto" w:fill="D9D9D9" w:themeFill="background1" w:themeFillShade="D9"/>
          </w:tcPr>
          <w:p w14:paraId="6F2D714E" w14:textId="77777777" w:rsidR="00DE453C" w:rsidRPr="00737949" w:rsidRDefault="00DE453C" w:rsidP="00DE453C">
            <w:pPr>
              <w:rPr>
                <w:b/>
                <w:lang w:val="en-US"/>
              </w:rPr>
            </w:pPr>
            <w:r w:rsidRPr="00737949">
              <w:rPr>
                <w:b/>
                <w:lang w:val="en-US"/>
              </w:rPr>
              <w:t>Total</w:t>
            </w:r>
          </w:p>
        </w:tc>
        <w:tc>
          <w:tcPr>
            <w:tcW w:w="1512" w:type="dxa"/>
            <w:shd w:val="clear" w:color="auto" w:fill="D9D9D9" w:themeFill="background1" w:themeFillShade="D9"/>
          </w:tcPr>
          <w:p w14:paraId="3D60B5F9" w14:textId="77777777" w:rsidR="00DE453C" w:rsidRPr="00737949" w:rsidRDefault="00DE453C" w:rsidP="00DE453C">
            <w:pPr>
              <w:rPr>
                <w:b/>
                <w:lang w:val="en-US"/>
              </w:rPr>
            </w:pPr>
            <w:r w:rsidRPr="00737949">
              <w:rPr>
                <w:b/>
                <w:lang w:val="en-US"/>
              </w:rPr>
              <w:t>1809 (25)</w:t>
            </w:r>
          </w:p>
        </w:tc>
        <w:tc>
          <w:tcPr>
            <w:tcW w:w="1382" w:type="dxa"/>
            <w:shd w:val="clear" w:color="auto" w:fill="D9D9D9" w:themeFill="background1" w:themeFillShade="D9"/>
          </w:tcPr>
          <w:p w14:paraId="4231D604" w14:textId="77777777" w:rsidR="00DE453C" w:rsidRPr="00737949" w:rsidRDefault="00DE453C" w:rsidP="00DE453C">
            <w:pPr>
              <w:rPr>
                <w:b/>
                <w:lang w:val="en-US"/>
              </w:rPr>
            </w:pPr>
            <w:r w:rsidRPr="00737949">
              <w:rPr>
                <w:b/>
                <w:lang w:val="en-US"/>
              </w:rPr>
              <w:t>2856 (40)</w:t>
            </w:r>
          </w:p>
        </w:tc>
        <w:tc>
          <w:tcPr>
            <w:tcW w:w="1382" w:type="dxa"/>
            <w:shd w:val="clear" w:color="auto" w:fill="D9D9D9" w:themeFill="background1" w:themeFillShade="D9"/>
          </w:tcPr>
          <w:p w14:paraId="0CEC3903" w14:textId="77777777" w:rsidR="00DE453C" w:rsidRPr="00737949" w:rsidRDefault="00DE453C" w:rsidP="00DE453C">
            <w:pPr>
              <w:rPr>
                <w:b/>
                <w:lang w:val="en-US"/>
              </w:rPr>
            </w:pPr>
            <w:r w:rsidRPr="00737949">
              <w:rPr>
                <w:b/>
                <w:lang w:val="en-US"/>
              </w:rPr>
              <w:t>936 (13)</w:t>
            </w:r>
          </w:p>
        </w:tc>
        <w:tc>
          <w:tcPr>
            <w:tcW w:w="1382" w:type="dxa"/>
            <w:shd w:val="clear" w:color="auto" w:fill="D9D9D9" w:themeFill="background1" w:themeFillShade="D9"/>
          </w:tcPr>
          <w:p w14:paraId="5D53EE99" w14:textId="77777777" w:rsidR="00DE453C" w:rsidRPr="00737949" w:rsidRDefault="00DE453C" w:rsidP="00DE453C">
            <w:pPr>
              <w:rPr>
                <w:b/>
                <w:lang w:val="en-US"/>
              </w:rPr>
            </w:pPr>
            <w:r w:rsidRPr="00737949">
              <w:rPr>
                <w:b/>
                <w:lang w:val="en-US"/>
              </w:rPr>
              <w:t>5604 (78)</w:t>
            </w:r>
          </w:p>
        </w:tc>
        <w:tc>
          <w:tcPr>
            <w:tcW w:w="1382" w:type="dxa"/>
            <w:shd w:val="clear" w:color="auto" w:fill="D9D9D9" w:themeFill="background1" w:themeFillShade="D9"/>
          </w:tcPr>
          <w:p w14:paraId="77F53A7F" w14:textId="77777777" w:rsidR="00DE453C" w:rsidRPr="00737949" w:rsidRDefault="00DE453C" w:rsidP="00DE453C">
            <w:pPr>
              <w:rPr>
                <w:b/>
                <w:i/>
                <w:lang w:val="en-US"/>
              </w:rPr>
            </w:pPr>
          </w:p>
        </w:tc>
      </w:tr>
      <w:tr w:rsidR="00DE453C" w:rsidRPr="00B40C14" w14:paraId="01DF9398" w14:textId="77777777" w:rsidTr="00DE453C">
        <w:tc>
          <w:tcPr>
            <w:tcW w:w="2471" w:type="dxa"/>
          </w:tcPr>
          <w:p w14:paraId="36946103" w14:textId="77777777" w:rsidR="00DE453C" w:rsidRPr="00B40C14" w:rsidRDefault="00DE453C" w:rsidP="00DE453C">
            <w:pPr>
              <w:rPr>
                <w:lang w:val="en-US"/>
              </w:rPr>
            </w:pPr>
            <w:r>
              <w:rPr>
                <w:lang w:val="en-US"/>
              </w:rPr>
              <w:t>Age in years±SD</w:t>
            </w:r>
          </w:p>
        </w:tc>
        <w:tc>
          <w:tcPr>
            <w:tcW w:w="1512" w:type="dxa"/>
          </w:tcPr>
          <w:p w14:paraId="755A76AB" w14:textId="77777777" w:rsidR="00DE453C" w:rsidRPr="00B40C14" w:rsidRDefault="00DE453C" w:rsidP="00DE453C">
            <w:pPr>
              <w:rPr>
                <w:lang w:val="en-US"/>
              </w:rPr>
            </w:pPr>
            <w:r>
              <w:rPr>
                <w:lang w:val="en-US"/>
              </w:rPr>
              <w:t>30±6.6</w:t>
            </w:r>
          </w:p>
        </w:tc>
        <w:tc>
          <w:tcPr>
            <w:tcW w:w="1382" w:type="dxa"/>
          </w:tcPr>
          <w:p w14:paraId="2A87825F" w14:textId="77777777" w:rsidR="00DE453C" w:rsidRPr="00B40C14" w:rsidRDefault="00DE453C" w:rsidP="00DE453C">
            <w:pPr>
              <w:rPr>
                <w:lang w:val="en-US"/>
              </w:rPr>
            </w:pPr>
            <w:r>
              <w:rPr>
                <w:lang w:val="en-US"/>
              </w:rPr>
              <w:t>52±6.8</w:t>
            </w:r>
          </w:p>
        </w:tc>
        <w:tc>
          <w:tcPr>
            <w:tcW w:w="1382" w:type="dxa"/>
          </w:tcPr>
          <w:p w14:paraId="2BA140EB" w14:textId="77777777" w:rsidR="00DE453C" w:rsidRPr="00B40C14" w:rsidRDefault="00DE453C" w:rsidP="00DE453C">
            <w:pPr>
              <w:rPr>
                <w:lang w:val="en-US"/>
              </w:rPr>
            </w:pPr>
            <w:r>
              <w:rPr>
                <w:lang w:val="en-US"/>
              </w:rPr>
              <w:t>71±4.6</w:t>
            </w:r>
          </w:p>
        </w:tc>
        <w:tc>
          <w:tcPr>
            <w:tcW w:w="1382" w:type="dxa"/>
            <w:shd w:val="clear" w:color="auto" w:fill="D9D9D9" w:themeFill="background1" w:themeFillShade="D9"/>
          </w:tcPr>
          <w:p w14:paraId="64443902" w14:textId="77777777" w:rsidR="00DE453C" w:rsidRPr="00B40C14" w:rsidRDefault="00DE453C" w:rsidP="00DE453C">
            <w:pPr>
              <w:rPr>
                <w:lang w:val="en-US"/>
              </w:rPr>
            </w:pPr>
            <w:r>
              <w:rPr>
                <w:lang w:val="en-US"/>
              </w:rPr>
              <w:t>48±15.5</w:t>
            </w:r>
          </w:p>
        </w:tc>
        <w:tc>
          <w:tcPr>
            <w:tcW w:w="1382" w:type="dxa"/>
          </w:tcPr>
          <w:p w14:paraId="284BE010" w14:textId="77777777" w:rsidR="00DE453C" w:rsidRPr="00B40C14" w:rsidRDefault="00DE453C" w:rsidP="00DE453C">
            <w:pPr>
              <w:rPr>
                <w:i/>
                <w:lang w:val="en-US"/>
              </w:rPr>
            </w:pPr>
          </w:p>
        </w:tc>
      </w:tr>
      <w:tr w:rsidR="00DE453C" w:rsidRPr="00B40C14" w14:paraId="4C46E63B" w14:textId="77777777" w:rsidTr="00DE453C">
        <w:tc>
          <w:tcPr>
            <w:tcW w:w="2471" w:type="dxa"/>
          </w:tcPr>
          <w:p w14:paraId="792DD028" w14:textId="77777777" w:rsidR="00DE453C" w:rsidRPr="00B40C14" w:rsidRDefault="00DE453C" w:rsidP="00DE453C">
            <w:pPr>
              <w:rPr>
                <w:lang w:val="en-US"/>
              </w:rPr>
            </w:pPr>
            <w:r w:rsidRPr="00B40C14">
              <w:rPr>
                <w:lang w:val="en-US"/>
              </w:rPr>
              <w:t>Female</w:t>
            </w:r>
          </w:p>
        </w:tc>
        <w:tc>
          <w:tcPr>
            <w:tcW w:w="1512" w:type="dxa"/>
          </w:tcPr>
          <w:p w14:paraId="6D979999" w14:textId="77777777" w:rsidR="00DE453C" w:rsidRPr="00B47277" w:rsidRDefault="00DE453C" w:rsidP="00DE453C">
            <w:pPr>
              <w:rPr>
                <w:b/>
                <w:lang w:val="en-US"/>
              </w:rPr>
            </w:pPr>
            <w:r w:rsidRPr="00B47277">
              <w:rPr>
                <w:b/>
                <w:lang w:val="en-US"/>
              </w:rPr>
              <w:t>1138 (63)</w:t>
            </w:r>
          </w:p>
        </w:tc>
        <w:tc>
          <w:tcPr>
            <w:tcW w:w="1382" w:type="dxa"/>
          </w:tcPr>
          <w:p w14:paraId="6BEC784B" w14:textId="77777777" w:rsidR="00DE453C" w:rsidRPr="00B40C14" w:rsidRDefault="00DE453C" w:rsidP="00DE453C">
            <w:pPr>
              <w:rPr>
                <w:lang w:val="en-US"/>
              </w:rPr>
            </w:pPr>
            <w:r w:rsidRPr="00B40C14">
              <w:rPr>
                <w:lang w:val="en-US"/>
              </w:rPr>
              <w:t>1630 (57)</w:t>
            </w:r>
          </w:p>
        </w:tc>
        <w:tc>
          <w:tcPr>
            <w:tcW w:w="1382" w:type="dxa"/>
          </w:tcPr>
          <w:p w14:paraId="69CFBCDF" w14:textId="77777777" w:rsidR="00DE453C" w:rsidRPr="00B47277" w:rsidRDefault="00DE453C" w:rsidP="00DE453C">
            <w:pPr>
              <w:rPr>
                <w:lang w:val="en-US"/>
              </w:rPr>
            </w:pPr>
            <w:r w:rsidRPr="00B47277">
              <w:rPr>
                <w:lang w:val="en-US"/>
              </w:rPr>
              <w:t>524 (56)</w:t>
            </w:r>
          </w:p>
        </w:tc>
        <w:tc>
          <w:tcPr>
            <w:tcW w:w="1382" w:type="dxa"/>
            <w:shd w:val="clear" w:color="auto" w:fill="D9D9D9" w:themeFill="background1" w:themeFillShade="D9"/>
          </w:tcPr>
          <w:p w14:paraId="618D98F1" w14:textId="77777777" w:rsidR="00DE453C" w:rsidRPr="00B40C14" w:rsidRDefault="00DE453C" w:rsidP="00DE453C">
            <w:pPr>
              <w:rPr>
                <w:lang w:val="en-US"/>
              </w:rPr>
            </w:pPr>
            <w:r>
              <w:rPr>
                <w:lang w:val="en-US"/>
              </w:rPr>
              <w:t>3292 (59)</w:t>
            </w:r>
          </w:p>
        </w:tc>
        <w:tc>
          <w:tcPr>
            <w:tcW w:w="1382" w:type="dxa"/>
          </w:tcPr>
          <w:p w14:paraId="10313EE7" w14:textId="77777777" w:rsidR="00DE453C" w:rsidRPr="00B40C14" w:rsidRDefault="00DE453C" w:rsidP="00DE453C">
            <w:pPr>
              <w:rPr>
                <w:i/>
                <w:lang w:val="en-US"/>
              </w:rPr>
            </w:pPr>
            <w:r w:rsidRPr="00B40C14">
              <w:rPr>
                <w:i/>
                <w:lang w:val="en-US"/>
              </w:rPr>
              <w:t>p&lt;0.001</w:t>
            </w:r>
          </w:p>
        </w:tc>
      </w:tr>
      <w:tr w:rsidR="00DE453C" w:rsidRPr="00B40C14" w14:paraId="7D1B60B8" w14:textId="77777777" w:rsidTr="00DE453C">
        <w:tc>
          <w:tcPr>
            <w:tcW w:w="8129" w:type="dxa"/>
            <w:gridSpan w:val="5"/>
            <w:shd w:val="clear" w:color="auto" w:fill="D9D9D9" w:themeFill="background1" w:themeFillShade="D9"/>
          </w:tcPr>
          <w:p w14:paraId="56FB35C1" w14:textId="77777777" w:rsidR="00DE453C" w:rsidRPr="00B40C14" w:rsidRDefault="00DE453C" w:rsidP="00DE453C">
            <w:pPr>
              <w:rPr>
                <w:lang w:val="en-US"/>
              </w:rPr>
            </w:pPr>
            <w:r w:rsidRPr="00B40C14">
              <w:rPr>
                <w:b/>
                <w:lang w:val="en-US"/>
              </w:rPr>
              <w:t xml:space="preserve">Co-morbidities </w:t>
            </w:r>
          </w:p>
        </w:tc>
        <w:tc>
          <w:tcPr>
            <w:tcW w:w="1382" w:type="dxa"/>
            <w:shd w:val="clear" w:color="auto" w:fill="D9D9D9" w:themeFill="background1" w:themeFillShade="D9"/>
          </w:tcPr>
          <w:p w14:paraId="7E4A2286" w14:textId="77777777" w:rsidR="00DE453C" w:rsidRPr="00B40C14" w:rsidRDefault="00DE453C" w:rsidP="00DE453C">
            <w:pPr>
              <w:rPr>
                <w:b/>
                <w:i/>
                <w:lang w:val="en-US"/>
              </w:rPr>
            </w:pPr>
          </w:p>
        </w:tc>
      </w:tr>
      <w:tr w:rsidR="00DE453C" w:rsidRPr="00B40C14" w14:paraId="0B651CB2" w14:textId="77777777" w:rsidTr="00DE453C">
        <w:tc>
          <w:tcPr>
            <w:tcW w:w="2471" w:type="dxa"/>
          </w:tcPr>
          <w:p w14:paraId="1E5A5E5E" w14:textId="77777777" w:rsidR="00DE453C" w:rsidRPr="00B40C14" w:rsidRDefault="00DE453C" w:rsidP="00DE453C">
            <w:pPr>
              <w:rPr>
                <w:lang w:val="en-US"/>
              </w:rPr>
            </w:pPr>
            <w:r w:rsidRPr="00B40C14">
              <w:rPr>
                <w:lang w:val="en-US"/>
              </w:rPr>
              <w:t xml:space="preserve"> Atopic disease</w:t>
            </w:r>
          </w:p>
        </w:tc>
        <w:tc>
          <w:tcPr>
            <w:tcW w:w="1512" w:type="dxa"/>
          </w:tcPr>
          <w:p w14:paraId="0BE308CE" w14:textId="77777777" w:rsidR="00DE453C" w:rsidRPr="00994F02" w:rsidRDefault="00DE453C" w:rsidP="00DE453C">
            <w:pPr>
              <w:rPr>
                <w:b/>
                <w:lang w:val="en-US"/>
              </w:rPr>
            </w:pPr>
            <w:r w:rsidRPr="00994F02">
              <w:rPr>
                <w:b/>
                <w:lang w:val="en-US"/>
              </w:rPr>
              <w:t>607 (36)</w:t>
            </w:r>
          </w:p>
        </w:tc>
        <w:tc>
          <w:tcPr>
            <w:tcW w:w="1382" w:type="dxa"/>
          </w:tcPr>
          <w:p w14:paraId="1FD57358" w14:textId="77777777" w:rsidR="00DE453C" w:rsidRPr="00B40C14" w:rsidRDefault="00DE453C" w:rsidP="00DE453C">
            <w:pPr>
              <w:rPr>
                <w:lang w:val="en-US"/>
              </w:rPr>
            </w:pPr>
            <w:r w:rsidRPr="00B40C14">
              <w:rPr>
                <w:lang w:val="en-US"/>
              </w:rPr>
              <w:t>681 (25)</w:t>
            </w:r>
          </w:p>
        </w:tc>
        <w:tc>
          <w:tcPr>
            <w:tcW w:w="1382" w:type="dxa"/>
          </w:tcPr>
          <w:p w14:paraId="5AB6CCC3" w14:textId="77777777" w:rsidR="00DE453C" w:rsidRPr="00994F02" w:rsidRDefault="00DE453C" w:rsidP="00DE453C">
            <w:pPr>
              <w:rPr>
                <w:lang w:val="en-US"/>
              </w:rPr>
            </w:pPr>
            <w:r w:rsidRPr="00994F02">
              <w:rPr>
                <w:lang w:val="en-US"/>
              </w:rPr>
              <w:t>167 (19)</w:t>
            </w:r>
          </w:p>
        </w:tc>
        <w:tc>
          <w:tcPr>
            <w:tcW w:w="1382" w:type="dxa"/>
            <w:shd w:val="clear" w:color="auto" w:fill="D9D9D9" w:themeFill="background1" w:themeFillShade="D9"/>
          </w:tcPr>
          <w:p w14:paraId="31DA2DDB" w14:textId="77777777" w:rsidR="00DE453C" w:rsidRPr="00B40C14" w:rsidRDefault="00DE453C" w:rsidP="00DE453C">
            <w:pPr>
              <w:rPr>
                <w:lang w:val="en-US"/>
              </w:rPr>
            </w:pPr>
            <w:r>
              <w:rPr>
                <w:lang w:val="en-US"/>
              </w:rPr>
              <w:t>1455 (28)</w:t>
            </w:r>
          </w:p>
        </w:tc>
        <w:tc>
          <w:tcPr>
            <w:tcW w:w="1382" w:type="dxa"/>
          </w:tcPr>
          <w:p w14:paraId="1A1DFC4F" w14:textId="77777777" w:rsidR="00DE453C" w:rsidRPr="00B40C14" w:rsidRDefault="00DE453C" w:rsidP="00DE453C">
            <w:pPr>
              <w:rPr>
                <w:i/>
                <w:lang w:val="en-US"/>
              </w:rPr>
            </w:pPr>
            <w:r w:rsidRPr="00B40C14">
              <w:rPr>
                <w:i/>
                <w:lang w:val="en-US"/>
              </w:rPr>
              <w:t>p&lt;0.001</w:t>
            </w:r>
          </w:p>
        </w:tc>
      </w:tr>
      <w:tr w:rsidR="00DE453C" w:rsidRPr="00B40C14" w14:paraId="48E98647" w14:textId="77777777" w:rsidTr="00DE453C">
        <w:tc>
          <w:tcPr>
            <w:tcW w:w="2471" w:type="dxa"/>
          </w:tcPr>
          <w:p w14:paraId="410AA2C5" w14:textId="77777777" w:rsidR="00DE453C" w:rsidRPr="00B40C14" w:rsidRDefault="00DE453C" w:rsidP="00DE453C">
            <w:pPr>
              <w:rPr>
                <w:lang w:val="en-US"/>
              </w:rPr>
            </w:pPr>
            <w:r w:rsidRPr="00B40C14">
              <w:rPr>
                <w:lang w:val="en-US"/>
              </w:rPr>
              <w:t xml:space="preserve"> Cardiovascular  disease</w:t>
            </w:r>
          </w:p>
        </w:tc>
        <w:tc>
          <w:tcPr>
            <w:tcW w:w="1512" w:type="dxa"/>
          </w:tcPr>
          <w:p w14:paraId="50132BB1" w14:textId="77777777" w:rsidR="00DE453C" w:rsidRPr="00B40C14" w:rsidRDefault="00DE453C" w:rsidP="00DE453C">
            <w:pPr>
              <w:rPr>
                <w:lang w:val="en-US"/>
              </w:rPr>
            </w:pPr>
            <w:r w:rsidRPr="00B40C14">
              <w:rPr>
                <w:lang w:val="en-US"/>
              </w:rPr>
              <w:t>75 (4)</w:t>
            </w:r>
          </w:p>
        </w:tc>
        <w:tc>
          <w:tcPr>
            <w:tcW w:w="1382" w:type="dxa"/>
          </w:tcPr>
          <w:p w14:paraId="0A801420" w14:textId="77777777" w:rsidR="00DE453C" w:rsidRPr="00994F02" w:rsidRDefault="00DE453C" w:rsidP="00DE453C">
            <w:pPr>
              <w:rPr>
                <w:b/>
                <w:lang w:val="en-US"/>
              </w:rPr>
            </w:pPr>
            <w:r w:rsidRPr="00994F02">
              <w:rPr>
                <w:b/>
                <w:lang w:val="en-US"/>
              </w:rPr>
              <w:t>726 (27)</w:t>
            </w:r>
          </w:p>
        </w:tc>
        <w:tc>
          <w:tcPr>
            <w:tcW w:w="1382" w:type="dxa"/>
          </w:tcPr>
          <w:p w14:paraId="6E90B589" w14:textId="77777777" w:rsidR="00DE453C" w:rsidRPr="00B40C14" w:rsidRDefault="00DE453C" w:rsidP="00DE453C">
            <w:pPr>
              <w:rPr>
                <w:b/>
                <w:lang w:val="en-US"/>
              </w:rPr>
            </w:pPr>
            <w:r w:rsidRPr="00B40C14">
              <w:rPr>
                <w:b/>
                <w:lang w:val="en-US"/>
              </w:rPr>
              <w:t>538 (60)</w:t>
            </w:r>
          </w:p>
        </w:tc>
        <w:tc>
          <w:tcPr>
            <w:tcW w:w="1382" w:type="dxa"/>
            <w:shd w:val="clear" w:color="auto" w:fill="D9D9D9" w:themeFill="background1" w:themeFillShade="D9"/>
          </w:tcPr>
          <w:p w14:paraId="40914587" w14:textId="77777777" w:rsidR="00DE453C" w:rsidRPr="00B40C14" w:rsidRDefault="00DE453C" w:rsidP="00DE453C">
            <w:pPr>
              <w:rPr>
                <w:lang w:val="en-US"/>
              </w:rPr>
            </w:pPr>
            <w:r w:rsidRPr="009043B1">
              <w:rPr>
                <w:rFonts w:ascii="Calibri" w:eastAsia="Times New Roman" w:hAnsi="Calibri" w:cs="Times New Roman"/>
                <w:color w:val="000000"/>
                <w:lang w:eastAsia="de-DE"/>
              </w:rPr>
              <w:t>1339</w:t>
            </w:r>
            <w:r>
              <w:rPr>
                <w:rFonts w:ascii="Calibri" w:eastAsia="Times New Roman" w:hAnsi="Calibri" w:cs="Times New Roman"/>
                <w:color w:val="000000"/>
                <w:lang w:eastAsia="de-DE"/>
              </w:rPr>
              <w:t xml:space="preserve"> (25)</w:t>
            </w:r>
          </w:p>
        </w:tc>
        <w:tc>
          <w:tcPr>
            <w:tcW w:w="1382" w:type="dxa"/>
          </w:tcPr>
          <w:p w14:paraId="20251028" w14:textId="77777777" w:rsidR="00DE453C" w:rsidRPr="00B40C14" w:rsidRDefault="00DE453C" w:rsidP="00DE453C">
            <w:pPr>
              <w:rPr>
                <w:i/>
                <w:lang w:val="en-US"/>
              </w:rPr>
            </w:pPr>
            <w:r w:rsidRPr="00B40C14">
              <w:rPr>
                <w:i/>
                <w:lang w:val="en-US"/>
              </w:rPr>
              <w:t>p&lt;0.001</w:t>
            </w:r>
          </w:p>
        </w:tc>
      </w:tr>
      <w:tr w:rsidR="00DE453C" w:rsidRPr="00B40C14" w14:paraId="6DB3F62F" w14:textId="77777777" w:rsidTr="00DE453C">
        <w:tc>
          <w:tcPr>
            <w:tcW w:w="2471" w:type="dxa"/>
          </w:tcPr>
          <w:p w14:paraId="41D13107" w14:textId="77777777" w:rsidR="00DE453C" w:rsidRPr="00B40C14" w:rsidRDefault="00DE453C" w:rsidP="00DE453C">
            <w:pPr>
              <w:rPr>
                <w:lang w:val="en-US"/>
              </w:rPr>
            </w:pPr>
            <w:r w:rsidRPr="00B40C14">
              <w:rPr>
                <w:lang w:val="en-US"/>
              </w:rPr>
              <w:t xml:space="preserve"> Mastocytosis</w:t>
            </w:r>
          </w:p>
        </w:tc>
        <w:tc>
          <w:tcPr>
            <w:tcW w:w="1512" w:type="dxa"/>
          </w:tcPr>
          <w:p w14:paraId="1152AE37" w14:textId="77777777" w:rsidR="00DE453C" w:rsidRPr="00B40C14" w:rsidRDefault="00DE453C" w:rsidP="00DE453C">
            <w:pPr>
              <w:rPr>
                <w:lang w:val="en-US"/>
              </w:rPr>
            </w:pPr>
            <w:r w:rsidRPr="00B40C14">
              <w:rPr>
                <w:lang w:val="en-US"/>
              </w:rPr>
              <w:t>27 (2)</w:t>
            </w:r>
          </w:p>
        </w:tc>
        <w:tc>
          <w:tcPr>
            <w:tcW w:w="1382" w:type="dxa"/>
          </w:tcPr>
          <w:p w14:paraId="2BF23133" w14:textId="77777777" w:rsidR="00DE453C" w:rsidRPr="00994F02" w:rsidRDefault="00DE453C" w:rsidP="00DE453C">
            <w:pPr>
              <w:rPr>
                <w:b/>
                <w:lang w:val="en-US"/>
              </w:rPr>
            </w:pPr>
            <w:r w:rsidRPr="00994F02">
              <w:rPr>
                <w:b/>
                <w:lang w:val="en-US"/>
              </w:rPr>
              <w:t>93 (3)</w:t>
            </w:r>
          </w:p>
        </w:tc>
        <w:tc>
          <w:tcPr>
            <w:tcW w:w="1382" w:type="dxa"/>
          </w:tcPr>
          <w:p w14:paraId="0556345E" w14:textId="77777777" w:rsidR="00DE453C" w:rsidRPr="00B40C14" w:rsidRDefault="00DE453C" w:rsidP="00DE453C">
            <w:pPr>
              <w:rPr>
                <w:b/>
                <w:lang w:val="en-US"/>
              </w:rPr>
            </w:pPr>
            <w:r w:rsidRPr="00B40C14">
              <w:rPr>
                <w:b/>
                <w:lang w:val="en-US"/>
              </w:rPr>
              <w:t>37 (4)</w:t>
            </w:r>
          </w:p>
        </w:tc>
        <w:tc>
          <w:tcPr>
            <w:tcW w:w="1382" w:type="dxa"/>
            <w:shd w:val="clear" w:color="auto" w:fill="D9D9D9" w:themeFill="background1" w:themeFillShade="D9"/>
          </w:tcPr>
          <w:p w14:paraId="5723AE86" w14:textId="77777777" w:rsidR="00DE453C" w:rsidRPr="00B40C14" w:rsidRDefault="00DE453C" w:rsidP="00DE453C">
            <w:pPr>
              <w:rPr>
                <w:lang w:val="en-US"/>
              </w:rPr>
            </w:pPr>
            <w:r w:rsidRPr="009043B1">
              <w:rPr>
                <w:rFonts w:ascii="Calibri" w:eastAsia="Times New Roman" w:hAnsi="Calibri" w:cs="Times New Roman"/>
                <w:color w:val="000000"/>
                <w:lang w:eastAsia="de-DE"/>
              </w:rPr>
              <w:t>157</w:t>
            </w:r>
            <w:r>
              <w:rPr>
                <w:rFonts w:ascii="Calibri" w:eastAsia="Times New Roman" w:hAnsi="Calibri" w:cs="Times New Roman"/>
                <w:color w:val="000000"/>
                <w:lang w:eastAsia="de-DE"/>
              </w:rPr>
              <w:t xml:space="preserve"> (3)</w:t>
            </w:r>
          </w:p>
        </w:tc>
        <w:tc>
          <w:tcPr>
            <w:tcW w:w="1382" w:type="dxa"/>
          </w:tcPr>
          <w:p w14:paraId="0EEB2340" w14:textId="77777777" w:rsidR="00DE453C" w:rsidRPr="00B40C14" w:rsidRDefault="00DE453C" w:rsidP="00DE453C">
            <w:pPr>
              <w:rPr>
                <w:i/>
                <w:lang w:val="en-US"/>
              </w:rPr>
            </w:pPr>
            <w:r w:rsidRPr="00B40C14">
              <w:rPr>
                <w:i/>
                <w:lang w:val="en-US"/>
              </w:rPr>
              <w:t>p&lt;0.001</w:t>
            </w:r>
          </w:p>
        </w:tc>
      </w:tr>
      <w:tr w:rsidR="00DE453C" w:rsidRPr="00B40C14" w14:paraId="6C6751FC" w14:textId="77777777" w:rsidTr="00DE453C">
        <w:tc>
          <w:tcPr>
            <w:tcW w:w="2471" w:type="dxa"/>
          </w:tcPr>
          <w:p w14:paraId="2BF86229" w14:textId="77777777" w:rsidR="00DE453C" w:rsidRPr="00B40C14" w:rsidRDefault="00DE453C" w:rsidP="00DE453C">
            <w:pPr>
              <w:rPr>
                <w:lang w:val="en-US"/>
              </w:rPr>
            </w:pPr>
            <w:r>
              <w:rPr>
                <w:lang w:val="en-US"/>
              </w:rPr>
              <w:t xml:space="preserve"> Thyroid disease</w:t>
            </w:r>
          </w:p>
        </w:tc>
        <w:tc>
          <w:tcPr>
            <w:tcW w:w="1512" w:type="dxa"/>
          </w:tcPr>
          <w:p w14:paraId="72DA86BF" w14:textId="77777777" w:rsidR="00DE453C" w:rsidRPr="00B40C14" w:rsidRDefault="00DE453C" w:rsidP="00DE453C">
            <w:pPr>
              <w:rPr>
                <w:lang w:val="en-US"/>
              </w:rPr>
            </w:pPr>
            <w:r>
              <w:rPr>
                <w:lang w:val="en-US"/>
              </w:rPr>
              <w:t>112 (7)</w:t>
            </w:r>
          </w:p>
        </w:tc>
        <w:tc>
          <w:tcPr>
            <w:tcW w:w="1382" w:type="dxa"/>
          </w:tcPr>
          <w:p w14:paraId="44705502" w14:textId="77777777" w:rsidR="00DE453C" w:rsidRPr="00B40C14" w:rsidRDefault="00DE453C" w:rsidP="00DE453C">
            <w:pPr>
              <w:rPr>
                <w:lang w:val="en-US"/>
              </w:rPr>
            </w:pPr>
            <w:r>
              <w:rPr>
                <w:lang w:val="en-US"/>
              </w:rPr>
              <w:t>319 (12)</w:t>
            </w:r>
          </w:p>
        </w:tc>
        <w:tc>
          <w:tcPr>
            <w:tcW w:w="1382" w:type="dxa"/>
          </w:tcPr>
          <w:p w14:paraId="2479FEE0" w14:textId="77777777" w:rsidR="00DE453C" w:rsidRPr="00994F02" w:rsidRDefault="00DE453C" w:rsidP="00DE453C">
            <w:pPr>
              <w:rPr>
                <w:b/>
                <w:lang w:val="en-US"/>
              </w:rPr>
            </w:pPr>
            <w:r w:rsidRPr="00994F02">
              <w:rPr>
                <w:b/>
                <w:lang w:val="en-US"/>
              </w:rPr>
              <w:t>151 (17)</w:t>
            </w:r>
          </w:p>
        </w:tc>
        <w:tc>
          <w:tcPr>
            <w:tcW w:w="1382" w:type="dxa"/>
            <w:shd w:val="clear" w:color="auto" w:fill="D9D9D9" w:themeFill="background1" w:themeFillShade="D9"/>
          </w:tcPr>
          <w:p w14:paraId="7733A659" w14:textId="77777777" w:rsidR="00DE453C" w:rsidRPr="00B40C14" w:rsidRDefault="00DE453C" w:rsidP="00DE453C">
            <w:pPr>
              <w:rPr>
                <w:lang w:val="en-US"/>
              </w:rPr>
            </w:pPr>
            <w:r>
              <w:rPr>
                <w:lang w:val="en-US"/>
              </w:rPr>
              <w:t>582 (11)</w:t>
            </w:r>
          </w:p>
        </w:tc>
        <w:tc>
          <w:tcPr>
            <w:tcW w:w="1382" w:type="dxa"/>
          </w:tcPr>
          <w:p w14:paraId="13818F68" w14:textId="77777777" w:rsidR="00DE453C" w:rsidRPr="00B40C14" w:rsidRDefault="00DE453C" w:rsidP="00DE453C">
            <w:pPr>
              <w:rPr>
                <w:i/>
                <w:lang w:val="en-US"/>
              </w:rPr>
            </w:pPr>
            <w:r w:rsidRPr="00B40C14">
              <w:rPr>
                <w:i/>
                <w:lang w:val="en-US"/>
              </w:rPr>
              <w:t>p&lt;0.001</w:t>
            </w:r>
          </w:p>
        </w:tc>
      </w:tr>
      <w:tr w:rsidR="00DE453C" w:rsidRPr="00B40C14" w14:paraId="1A1DD3B2" w14:textId="77777777" w:rsidTr="00DE453C">
        <w:tc>
          <w:tcPr>
            <w:tcW w:w="8129" w:type="dxa"/>
            <w:gridSpan w:val="5"/>
            <w:shd w:val="clear" w:color="auto" w:fill="D9D9D9" w:themeFill="background1" w:themeFillShade="D9"/>
          </w:tcPr>
          <w:p w14:paraId="52C11C25" w14:textId="77777777" w:rsidR="00DE453C" w:rsidRPr="00B40C14" w:rsidRDefault="00DE453C" w:rsidP="00DE453C">
            <w:pPr>
              <w:rPr>
                <w:b/>
                <w:lang w:val="en-US"/>
              </w:rPr>
            </w:pPr>
            <w:r w:rsidRPr="00B40C14">
              <w:rPr>
                <w:b/>
                <w:lang w:val="en-US"/>
              </w:rPr>
              <w:t>Cofactors</w:t>
            </w:r>
          </w:p>
        </w:tc>
        <w:tc>
          <w:tcPr>
            <w:tcW w:w="1382" w:type="dxa"/>
            <w:shd w:val="clear" w:color="auto" w:fill="D9D9D9" w:themeFill="background1" w:themeFillShade="D9"/>
          </w:tcPr>
          <w:p w14:paraId="55618AFC" w14:textId="77777777" w:rsidR="00DE453C" w:rsidRPr="00B40C14" w:rsidRDefault="00DE453C" w:rsidP="00DE453C">
            <w:pPr>
              <w:rPr>
                <w:b/>
                <w:i/>
                <w:lang w:val="en-US"/>
              </w:rPr>
            </w:pPr>
          </w:p>
        </w:tc>
      </w:tr>
      <w:tr w:rsidR="00DE453C" w:rsidRPr="00B40C14" w14:paraId="0B154F79" w14:textId="77777777" w:rsidTr="00DE453C">
        <w:tc>
          <w:tcPr>
            <w:tcW w:w="2471" w:type="dxa"/>
          </w:tcPr>
          <w:p w14:paraId="054F0798" w14:textId="77777777" w:rsidR="00DE453C" w:rsidRPr="00B40C14" w:rsidRDefault="00DE453C" w:rsidP="00DE453C">
            <w:pPr>
              <w:rPr>
                <w:lang w:val="en-US"/>
              </w:rPr>
            </w:pPr>
            <w:r>
              <w:rPr>
                <w:lang w:val="en-US"/>
              </w:rPr>
              <w:t xml:space="preserve"> </w:t>
            </w:r>
            <w:r w:rsidRPr="00B40C14">
              <w:rPr>
                <w:lang w:val="en-US"/>
              </w:rPr>
              <w:t>involved in general</w:t>
            </w:r>
          </w:p>
        </w:tc>
        <w:tc>
          <w:tcPr>
            <w:tcW w:w="1512" w:type="dxa"/>
          </w:tcPr>
          <w:p w14:paraId="43E300F9" w14:textId="77777777" w:rsidR="00DE453C" w:rsidRPr="00B40C14" w:rsidRDefault="00DE453C" w:rsidP="00DE453C">
            <w:pPr>
              <w:rPr>
                <w:lang w:val="en-US"/>
              </w:rPr>
            </w:pPr>
            <w:r>
              <w:rPr>
                <w:lang w:val="en-US"/>
              </w:rPr>
              <w:t>785 (58)</w:t>
            </w:r>
          </w:p>
        </w:tc>
        <w:tc>
          <w:tcPr>
            <w:tcW w:w="1382" w:type="dxa"/>
          </w:tcPr>
          <w:p w14:paraId="76A9377B" w14:textId="77777777" w:rsidR="00DE453C" w:rsidRPr="00B40C14" w:rsidRDefault="00DE453C" w:rsidP="00DE453C">
            <w:pPr>
              <w:rPr>
                <w:lang w:val="en-US"/>
              </w:rPr>
            </w:pPr>
            <w:r>
              <w:rPr>
                <w:lang w:val="en-US"/>
              </w:rPr>
              <w:t>1535 (65)</w:t>
            </w:r>
          </w:p>
        </w:tc>
        <w:tc>
          <w:tcPr>
            <w:tcW w:w="1382" w:type="dxa"/>
          </w:tcPr>
          <w:p w14:paraId="54C26085" w14:textId="77777777" w:rsidR="00DE453C" w:rsidRPr="00B40C14" w:rsidRDefault="00DE453C" w:rsidP="00DE453C">
            <w:pPr>
              <w:rPr>
                <w:b/>
                <w:lang w:val="en-US"/>
              </w:rPr>
            </w:pPr>
            <w:r w:rsidRPr="00B40C14">
              <w:rPr>
                <w:b/>
                <w:lang w:val="en-US"/>
              </w:rPr>
              <w:t>651 (76)</w:t>
            </w:r>
          </w:p>
        </w:tc>
        <w:tc>
          <w:tcPr>
            <w:tcW w:w="1382" w:type="dxa"/>
            <w:shd w:val="clear" w:color="auto" w:fill="D9D9D9" w:themeFill="background1" w:themeFillShade="D9"/>
          </w:tcPr>
          <w:p w14:paraId="3FFDAB74" w14:textId="77777777" w:rsidR="00DE453C" w:rsidRPr="00B40C14" w:rsidRDefault="00DE453C" w:rsidP="00DE453C">
            <w:pPr>
              <w:rPr>
                <w:lang w:val="en-US"/>
              </w:rPr>
            </w:pPr>
            <w:r>
              <w:rPr>
                <w:lang w:val="en-US"/>
              </w:rPr>
              <w:t>2971 (53)</w:t>
            </w:r>
          </w:p>
        </w:tc>
        <w:tc>
          <w:tcPr>
            <w:tcW w:w="1382" w:type="dxa"/>
          </w:tcPr>
          <w:p w14:paraId="01A75284" w14:textId="77777777" w:rsidR="00DE453C" w:rsidRPr="00B40C14" w:rsidRDefault="00DE453C" w:rsidP="00DE453C">
            <w:pPr>
              <w:rPr>
                <w:i/>
                <w:lang w:val="en-US"/>
              </w:rPr>
            </w:pPr>
            <w:r w:rsidRPr="00B40C14">
              <w:rPr>
                <w:i/>
                <w:lang w:val="en-US"/>
              </w:rPr>
              <w:t>p&lt;0.001</w:t>
            </w:r>
          </w:p>
        </w:tc>
      </w:tr>
      <w:tr w:rsidR="00DE453C" w:rsidRPr="00B40C14" w14:paraId="5EF1DEF2" w14:textId="77777777" w:rsidTr="00DE453C">
        <w:tc>
          <w:tcPr>
            <w:tcW w:w="2471" w:type="dxa"/>
          </w:tcPr>
          <w:p w14:paraId="4B968D4E" w14:textId="77777777" w:rsidR="00DE453C" w:rsidRPr="00B40C14" w:rsidRDefault="00DE453C" w:rsidP="00DE453C">
            <w:pPr>
              <w:ind w:right="412"/>
              <w:jc w:val="right"/>
              <w:rPr>
                <w:lang w:val="en-US"/>
              </w:rPr>
            </w:pPr>
            <w:r>
              <w:rPr>
                <w:lang w:val="en-US"/>
              </w:rPr>
              <w:t xml:space="preserve"> drugs</w:t>
            </w:r>
          </w:p>
        </w:tc>
        <w:tc>
          <w:tcPr>
            <w:tcW w:w="1512" w:type="dxa"/>
          </w:tcPr>
          <w:p w14:paraId="69B7BF17" w14:textId="77777777" w:rsidR="00DE453C" w:rsidRPr="00B40C14" w:rsidRDefault="00DE453C" w:rsidP="00DE453C">
            <w:pPr>
              <w:rPr>
                <w:lang w:val="en-US"/>
              </w:rPr>
            </w:pPr>
            <w:r>
              <w:rPr>
                <w:lang w:val="en-US"/>
              </w:rPr>
              <w:t>95 (13)</w:t>
            </w:r>
          </w:p>
        </w:tc>
        <w:tc>
          <w:tcPr>
            <w:tcW w:w="1382" w:type="dxa"/>
          </w:tcPr>
          <w:p w14:paraId="492ABE1B" w14:textId="77777777" w:rsidR="00DE453C" w:rsidRPr="00B40C14" w:rsidRDefault="00DE453C" w:rsidP="00DE453C">
            <w:pPr>
              <w:rPr>
                <w:lang w:val="en-US"/>
              </w:rPr>
            </w:pPr>
            <w:r>
              <w:rPr>
                <w:lang w:val="en-US"/>
              </w:rPr>
              <w:t>726 (50)</w:t>
            </w:r>
          </w:p>
        </w:tc>
        <w:tc>
          <w:tcPr>
            <w:tcW w:w="1382" w:type="dxa"/>
          </w:tcPr>
          <w:p w14:paraId="07CBE91B" w14:textId="77777777" w:rsidR="00DE453C" w:rsidRPr="00F30CF7" w:rsidRDefault="00DE453C" w:rsidP="00DE453C">
            <w:pPr>
              <w:rPr>
                <w:b/>
                <w:lang w:val="en-US"/>
              </w:rPr>
            </w:pPr>
            <w:r w:rsidRPr="00F30CF7">
              <w:rPr>
                <w:b/>
                <w:lang w:val="en-US"/>
              </w:rPr>
              <w:t>510 (80)</w:t>
            </w:r>
          </w:p>
        </w:tc>
        <w:tc>
          <w:tcPr>
            <w:tcW w:w="1382" w:type="dxa"/>
            <w:shd w:val="clear" w:color="auto" w:fill="D9D9D9" w:themeFill="background1" w:themeFillShade="D9"/>
          </w:tcPr>
          <w:p w14:paraId="34BA5560" w14:textId="77777777" w:rsidR="00DE453C" w:rsidRPr="00B40C14" w:rsidRDefault="00DE453C" w:rsidP="00DE453C">
            <w:pPr>
              <w:rPr>
                <w:lang w:val="en-US"/>
              </w:rPr>
            </w:pPr>
            <w:r>
              <w:rPr>
                <w:lang w:val="en-US"/>
              </w:rPr>
              <w:t>1331 (24)</w:t>
            </w:r>
          </w:p>
        </w:tc>
        <w:tc>
          <w:tcPr>
            <w:tcW w:w="1382" w:type="dxa"/>
          </w:tcPr>
          <w:p w14:paraId="6B6A0FED" w14:textId="77777777" w:rsidR="00DE453C" w:rsidRPr="00B40C14" w:rsidRDefault="00DE453C" w:rsidP="00DE453C">
            <w:pPr>
              <w:rPr>
                <w:i/>
                <w:lang w:val="en-US"/>
              </w:rPr>
            </w:pPr>
            <w:r w:rsidRPr="00B40C14">
              <w:rPr>
                <w:i/>
                <w:lang w:val="en-US"/>
              </w:rPr>
              <w:t>p&lt;0.001</w:t>
            </w:r>
          </w:p>
        </w:tc>
      </w:tr>
      <w:tr w:rsidR="00DE453C" w:rsidRPr="00B40C14" w14:paraId="58FDBC39" w14:textId="77777777" w:rsidTr="00DE453C">
        <w:tc>
          <w:tcPr>
            <w:tcW w:w="2471" w:type="dxa"/>
          </w:tcPr>
          <w:p w14:paraId="0002E0D4" w14:textId="77777777" w:rsidR="00DE453C" w:rsidRPr="00B40C14" w:rsidRDefault="00DE453C" w:rsidP="00DE453C">
            <w:pPr>
              <w:ind w:right="412"/>
              <w:jc w:val="right"/>
              <w:rPr>
                <w:lang w:val="en-US"/>
              </w:rPr>
            </w:pPr>
            <w:r w:rsidRPr="00B40C14">
              <w:rPr>
                <w:lang w:val="en-US"/>
              </w:rPr>
              <w:t xml:space="preserve"> Physical exercise</w:t>
            </w:r>
          </w:p>
        </w:tc>
        <w:tc>
          <w:tcPr>
            <w:tcW w:w="1512" w:type="dxa"/>
          </w:tcPr>
          <w:p w14:paraId="0977E29C" w14:textId="77777777" w:rsidR="00DE453C" w:rsidRPr="00B40C14" w:rsidRDefault="00DE453C" w:rsidP="00DE453C">
            <w:pPr>
              <w:rPr>
                <w:lang w:val="en-US"/>
              </w:rPr>
            </w:pPr>
            <w:r>
              <w:rPr>
                <w:lang w:val="en-US"/>
              </w:rPr>
              <w:t>513 (70)</w:t>
            </w:r>
          </w:p>
        </w:tc>
        <w:tc>
          <w:tcPr>
            <w:tcW w:w="1382" w:type="dxa"/>
          </w:tcPr>
          <w:p w14:paraId="573D39FD" w14:textId="77777777" w:rsidR="00DE453C" w:rsidRPr="00B40C14" w:rsidRDefault="00DE453C" w:rsidP="00DE453C">
            <w:pPr>
              <w:rPr>
                <w:lang w:val="en-US"/>
              </w:rPr>
            </w:pPr>
            <w:r>
              <w:rPr>
                <w:lang w:val="en-US"/>
              </w:rPr>
              <w:t>778 (55)</w:t>
            </w:r>
          </w:p>
        </w:tc>
        <w:tc>
          <w:tcPr>
            <w:tcW w:w="1382" w:type="dxa"/>
          </w:tcPr>
          <w:p w14:paraId="62E672E0" w14:textId="77777777" w:rsidR="00DE453C" w:rsidRPr="00F30CF7" w:rsidRDefault="00DE453C" w:rsidP="00DE453C">
            <w:pPr>
              <w:rPr>
                <w:lang w:val="en-US"/>
              </w:rPr>
            </w:pPr>
            <w:r w:rsidRPr="00F30CF7">
              <w:rPr>
                <w:lang w:val="en-US"/>
              </w:rPr>
              <w:t>230 (40)</w:t>
            </w:r>
          </w:p>
        </w:tc>
        <w:tc>
          <w:tcPr>
            <w:tcW w:w="1382" w:type="dxa"/>
            <w:shd w:val="clear" w:color="auto" w:fill="D9D9D9" w:themeFill="background1" w:themeFillShade="D9"/>
          </w:tcPr>
          <w:p w14:paraId="3DD1E58D" w14:textId="77777777" w:rsidR="00DE453C" w:rsidRPr="00B40C14" w:rsidRDefault="00DE453C" w:rsidP="00DE453C">
            <w:pPr>
              <w:rPr>
                <w:lang w:val="en-US"/>
              </w:rPr>
            </w:pPr>
            <w:r>
              <w:rPr>
                <w:lang w:val="en-US"/>
              </w:rPr>
              <w:t>1521 (27)</w:t>
            </w:r>
          </w:p>
        </w:tc>
        <w:tc>
          <w:tcPr>
            <w:tcW w:w="1382" w:type="dxa"/>
          </w:tcPr>
          <w:p w14:paraId="38601476" w14:textId="77777777" w:rsidR="00DE453C" w:rsidRPr="00B40C14" w:rsidRDefault="00DE453C" w:rsidP="00DE453C">
            <w:pPr>
              <w:rPr>
                <w:i/>
                <w:lang w:val="en-US"/>
              </w:rPr>
            </w:pPr>
            <w:r>
              <w:rPr>
                <w:i/>
                <w:lang w:val="en-US"/>
              </w:rPr>
              <w:t>NS</w:t>
            </w:r>
          </w:p>
        </w:tc>
      </w:tr>
      <w:tr w:rsidR="00DE453C" w:rsidRPr="00B40C14" w14:paraId="4EF5382C" w14:textId="77777777" w:rsidTr="00DE453C">
        <w:tc>
          <w:tcPr>
            <w:tcW w:w="2471" w:type="dxa"/>
          </w:tcPr>
          <w:p w14:paraId="192AA9E1" w14:textId="77777777" w:rsidR="00DE453C" w:rsidRPr="00B40C14" w:rsidRDefault="00DE453C" w:rsidP="00DE453C">
            <w:pPr>
              <w:ind w:right="412"/>
              <w:jc w:val="right"/>
              <w:rPr>
                <w:lang w:val="en-US"/>
              </w:rPr>
            </w:pPr>
            <w:r w:rsidRPr="00B40C14">
              <w:rPr>
                <w:lang w:val="en-US"/>
              </w:rPr>
              <w:t xml:space="preserve"> Psychological stress</w:t>
            </w:r>
          </w:p>
        </w:tc>
        <w:tc>
          <w:tcPr>
            <w:tcW w:w="1512" w:type="dxa"/>
          </w:tcPr>
          <w:p w14:paraId="14C3E80B" w14:textId="77777777" w:rsidR="00DE453C" w:rsidRPr="00B40C14" w:rsidRDefault="00DE453C" w:rsidP="00DE453C">
            <w:pPr>
              <w:rPr>
                <w:lang w:val="en-US"/>
              </w:rPr>
            </w:pPr>
            <w:r>
              <w:rPr>
                <w:lang w:val="en-US"/>
              </w:rPr>
              <w:t>138 (18)</w:t>
            </w:r>
          </w:p>
        </w:tc>
        <w:tc>
          <w:tcPr>
            <w:tcW w:w="1382" w:type="dxa"/>
          </w:tcPr>
          <w:p w14:paraId="3AA9B687" w14:textId="77777777" w:rsidR="00DE453C" w:rsidRPr="00B40C14" w:rsidRDefault="00DE453C" w:rsidP="00DE453C">
            <w:pPr>
              <w:rPr>
                <w:lang w:val="en-US"/>
              </w:rPr>
            </w:pPr>
            <w:r>
              <w:rPr>
                <w:lang w:val="en-US"/>
              </w:rPr>
              <w:t>192 (13)</w:t>
            </w:r>
          </w:p>
        </w:tc>
        <w:tc>
          <w:tcPr>
            <w:tcW w:w="1382" w:type="dxa"/>
          </w:tcPr>
          <w:p w14:paraId="1BCC2C4A" w14:textId="77777777" w:rsidR="00DE453C" w:rsidRPr="00B40C14" w:rsidRDefault="00DE453C" w:rsidP="00DE453C">
            <w:pPr>
              <w:rPr>
                <w:lang w:val="en-US"/>
              </w:rPr>
            </w:pPr>
            <w:r>
              <w:rPr>
                <w:lang w:val="en-US"/>
              </w:rPr>
              <w:t>55 (8)</w:t>
            </w:r>
          </w:p>
        </w:tc>
        <w:tc>
          <w:tcPr>
            <w:tcW w:w="1382" w:type="dxa"/>
            <w:shd w:val="clear" w:color="auto" w:fill="D9D9D9" w:themeFill="background1" w:themeFillShade="D9"/>
          </w:tcPr>
          <w:p w14:paraId="02CBE528" w14:textId="77777777" w:rsidR="00DE453C" w:rsidRPr="00B40C14" w:rsidRDefault="00DE453C" w:rsidP="00DE453C">
            <w:pPr>
              <w:rPr>
                <w:lang w:val="en-US"/>
              </w:rPr>
            </w:pPr>
            <w:r>
              <w:rPr>
                <w:lang w:val="en-US"/>
              </w:rPr>
              <w:t>385 (7)</w:t>
            </w:r>
          </w:p>
        </w:tc>
        <w:tc>
          <w:tcPr>
            <w:tcW w:w="1382" w:type="dxa"/>
          </w:tcPr>
          <w:p w14:paraId="6322F3F0" w14:textId="77777777" w:rsidR="00DE453C" w:rsidRDefault="00DE453C" w:rsidP="00DE453C">
            <w:r w:rsidRPr="00D612E8">
              <w:rPr>
                <w:i/>
                <w:lang w:val="en-US"/>
              </w:rPr>
              <w:t>NS</w:t>
            </w:r>
          </w:p>
        </w:tc>
      </w:tr>
      <w:tr w:rsidR="00DE453C" w:rsidRPr="00B40C14" w14:paraId="7C224626" w14:textId="77777777" w:rsidTr="00DE453C">
        <w:tc>
          <w:tcPr>
            <w:tcW w:w="2471" w:type="dxa"/>
          </w:tcPr>
          <w:p w14:paraId="3078D5BD" w14:textId="77777777" w:rsidR="00DE453C" w:rsidRPr="00B40C14" w:rsidRDefault="00DE453C" w:rsidP="00DE453C">
            <w:pPr>
              <w:ind w:right="412"/>
              <w:jc w:val="right"/>
              <w:rPr>
                <w:lang w:val="en-US"/>
              </w:rPr>
            </w:pPr>
            <w:r w:rsidRPr="00B40C14">
              <w:rPr>
                <w:lang w:val="en-US"/>
              </w:rPr>
              <w:t xml:space="preserve"> Alcohol</w:t>
            </w:r>
          </w:p>
        </w:tc>
        <w:tc>
          <w:tcPr>
            <w:tcW w:w="1512" w:type="dxa"/>
          </w:tcPr>
          <w:p w14:paraId="26AC80C3" w14:textId="77777777" w:rsidR="00DE453C" w:rsidRPr="00B40C14" w:rsidRDefault="00DE453C" w:rsidP="00DE453C">
            <w:pPr>
              <w:rPr>
                <w:lang w:val="en-US"/>
              </w:rPr>
            </w:pPr>
            <w:r>
              <w:rPr>
                <w:lang w:val="en-US"/>
              </w:rPr>
              <w:t>91 (16)</w:t>
            </w:r>
          </w:p>
        </w:tc>
        <w:tc>
          <w:tcPr>
            <w:tcW w:w="1382" w:type="dxa"/>
          </w:tcPr>
          <w:p w14:paraId="42D48F28" w14:textId="77777777" w:rsidR="00DE453C" w:rsidRPr="00B40C14" w:rsidRDefault="00DE453C" w:rsidP="00DE453C">
            <w:pPr>
              <w:rPr>
                <w:lang w:val="en-US"/>
              </w:rPr>
            </w:pPr>
            <w:r>
              <w:rPr>
                <w:lang w:val="en-US"/>
              </w:rPr>
              <w:t>127 (11)</w:t>
            </w:r>
          </w:p>
        </w:tc>
        <w:tc>
          <w:tcPr>
            <w:tcW w:w="1382" w:type="dxa"/>
          </w:tcPr>
          <w:p w14:paraId="6F84D4F5" w14:textId="77777777" w:rsidR="00DE453C" w:rsidRPr="00B40C14" w:rsidRDefault="00DE453C" w:rsidP="00DE453C">
            <w:pPr>
              <w:rPr>
                <w:lang w:val="en-US"/>
              </w:rPr>
            </w:pPr>
            <w:r>
              <w:rPr>
                <w:lang w:val="en-US"/>
              </w:rPr>
              <w:t>35 (6)</w:t>
            </w:r>
          </w:p>
        </w:tc>
        <w:tc>
          <w:tcPr>
            <w:tcW w:w="1382" w:type="dxa"/>
            <w:shd w:val="clear" w:color="auto" w:fill="D9D9D9" w:themeFill="background1" w:themeFillShade="D9"/>
          </w:tcPr>
          <w:p w14:paraId="55EABCA1" w14:textId="77777777" w:rsidR="00DE453C" w:rsidRPr="00B40C14" w:rsidRDefault="00DE453C" w:rsidP="00DE453C">
            <w:pPr>
              <w:rPr>
                <w:lang w:val="en-US"/>
              </w:rPr>
            </w:pPr>
            <w:r>
              <w:rPr>
                <w:lang w:val="en-US"/>
              </w:rPr>
              <w:t>253 (5)</w:t>
            </w:r>
          </w:p>
        </w:tc>
        <w:tc>
          <w:tcPr>
            <w:tcW w:w="1382" w:type="dxa"/>
          </w:tcPr>
          <w:p w14:paraId="29534F9F" w14:textId="77777777" w:rsidR="00DE453C" w:rsidRDefault="00DE453C" w:rsidP="00DE453C">
            <w:r w:rsidRPr="00D612E8">
              <w:rPr>
                <w:i/>
                <w:lang w:val="en-US"/>
              </w:rPr>
              <w:t>NS</w:t>
            </w:r>
          </w:p>
        </w:tc>
      </w:tr>
      <w:tr w:rsidR="00DE453C" w:rsidRPr="00B40C14" w14:paraId="635A712A" w14:textId="77777777" w:rsidTr="00DE453C">
        <w:tc>
          <w:tcPr>
            <w:tcW w:w="2471" w:type="dxa"/>
          </w:tcPr>
          <w:p w14:paraId="49EA1345" w14:textId="77777777" w:rsidR="00DE453C" w:rsidRPr="00B40C14" w:rsidRDefault="00DE453C" w:rsidP="00DE453C">
            <w:pPr>
              <w:ind w:right="412"/>
              <w:jc w:val="right"/>
              <w:rPr>
                <w:lang w:val="en-US"/>
              </w:rPr>
            </w:pPr>
            <w:r w:rsidRPr="00B40C14">
              <w:rPr>
                <w:lang w:val="en-US"/>
              </w:rPr>
              <w:t xml:space="preserve"> </w:t>
            </w:r>
            <w:r>
              <w:rPr>
                <w:lang w:val="en-US"/>
              </w:rPr>
              <w:t>Mensis</w:t>
            </w:r>
          </w:p>
        </w:tc>
        <w:tc>
          <w:tcPr>
            <w:tcW w:w="1512" w:type="dxa"/>
          </w:tcPr>
          <w:p w14:paraId="33F21476" w14:textId="77777777" w:rsidR="00DE453C" w:rsidRPr="00994F02" w:rsidRDefault="00DE453C" w:rsidP="00DE453C">
            <w:pPr>
              <w:rPr>
                <w:b/>
                <w:lang w:val="en-US"/>
              </w:rPr>
            </w:pPr>
            <w:r w:rsidRPr="00994F02">
              <w:rPr>
                <w:b/>
                <w:lang w:val="en-US"/>
              </w:rPr>
              <w:t>49 (23)</w:t>
            </w:r>
          </w:p>
        </w:tc>
        <w:tc>
          <w:tcPr>
            <w:tcW w:w="1382" w:type="dxa"/>
          </w:tcPr>
          <w:p w14:paraId="6907B6E6" w14:textId="77777777" w:rsidR="00DE453C" w:rsidRPr="00B40C14" w:rsidRDefault="00DE453C" w:rsidP="00DE453C">
            <w:pPr>
              <w:rPr>
                <w:lang w:val="en-US"/>
              </w:rPr>
            </w:pPr>
            <w:r>
              <w:rPr>
                <w:lang w:val="en-US"/>
              </w:rPr>
              <w:t>22 (5)</w:t>
            </w:r>
          </w:p>
        </w:tc>
        <w:tc>
          <w:tcPr>
            <w:tcW w:w="1382" w:type="dxa"/>
          </w:tcPr>
          <w:p w14:paraId="6800930F" w14:textId="77777777" w:rsidR="00DE453C" w:rsidRPr="00994F02" w:rsidRDefault="00DE453C" w:rsidP="00DE453C">
            <w:pPr>
              <w:rPr>
                <w:lang w:val="en-US"/>
              </w:rPr>
            </w:pPr>
            <w:r w:rsidRPr="00994F02">
              <w:rPr>
                <w:lang w:val="en-US"/>
              </w:rPr>
              <w:t>0 (0)</w:t>
            </w:r>
          </w:p>
        </w:tc>
        <w:tc>
          <w:tcPr>
            <w:tcW w:w="1382" w:type="dxa"/>
            <w:shd w:val="clear" w:color="auto" w:fill="D9D9D9" w:themeFill="background1" w:themeFillShade="D9"/>
          </w:tcPr>
          <w:p w14:paraId="791689CD" w14:textId="77777777" w:rsidR="00DE453C" w:rsidRPr="00B40C14" w:rsidRDefault="00DE453C" w:rsidP="00DE453C">
            <w:pPr>
              <w:rPr>
                <w:lang w:val="en-US"/>
              </w:rPr>
            </w:pPr>
            <w:r>
              <w:rPr>
                <w:lang w:val="en-US"/>
              </w:rPr>
              <w:t xml:space="preserve">71 (1.3) </w:t>
            </w:r>
          </w:p>
        </w:tc>
        <w:tc>
          <w:tcPr>
            <w:tcW w:w="1382" w:type="dxa"/>
          </w:tcPr>
          <w:p w14:paraId="70B17821" w14:textId="77777777" w:rsidR="00DE453C" w:rsidRDefault="00DE453C" w:rsidP="00DE453C">
            <w:r w:rsidRPr="00873553">
              <w:rPr>
                <w:i/>
                <w:lang w:val="en-US"/>
              </w:rPr>
              <w:t>p&lt;0.001</w:t>
            </w:r>
          </w:p>
        </w:tc>
      </w:tr>
      <w:tr w:rsidR="00DE453C" w:rsidRPr="00B40C14" w14:paraId="6F26A622" w14:textId="77777777" w:rsidTr="00DE453C">
        <w:tc>
          <w:tcPr>
            <w:tcW w:w="2471" w:type="dxa"/>
          </w:tcPr>
          <w:p w14:paraId="1FB436BF" w14:textId="77777777" w:rsidR="00DE453C" w:rsidRPr="00994F02" w:rsidRDefault="00DE453C" w:rsidP="00DE453C">
            <w:pPr>
              <w:ind w:right="412"/>
              <w:jc w:val="right"/>
              <w:rPr>
                <w:highlight w:val="yellow"/>
                <w:lang w:val="en-US"/>
              </w:rPr>
            </w:pPr>
            <w:r w:rsidRPr="00994F02">
              <w:rPr>
                <w:highlight w:val="yellow"/>
                <w:lang w:val="en-US"/>
              </w:rPr>
              <w:t xml:space="preserve"> Acute Infection</w:t>
            </w:r>
          </w:p>
        </w:tc>
        <w:tc>
          <w:tcPr>
            <w:tcW w:w="1512" w:type="dxa"/>
          </w:tcPr>
          <w:p w14:paraId="5FA4F2BC" w14:textId="77777777" w:rsidR="00DE453C" w:rsidRPr="00994F02" w:rsidRDefault="00DE453C" w:rsidP="00DE453C">
            <w:pPr>
              <w:rPr>
                <w:b/>
                <w:highlight w:val="yellow"/>
                <w:lang w:val="en-US"/>
              </w:rPr>
            </w:pPr>
            <w:r w:rsidRPr="00994F02">
              <w:rPr>
                <w:b/>
                <w:highlight w:val="yellow"/>
                <w:lang w:val="en-US"/>
              </w:rPr>
              <w:t>75 (10)</w:t>
            </w:r>
          </w:p>
        </w:tc>
        <w:tc>
          <w:tcPr>
            <w:tcW w:w="1382" w:type="dxa"/>
          </w:tcPr>
          <w:p w14:paraId="5600FCB9" w14:textId="77777777" w:rsidR="00DE453C" w:rsidRPr="00994F02" w:rsidRDefault="00DE453C" w:rsidP="00DE453C">
            <w:pPr>
              <w:rPr>
                <w:highlight w:val="yellow"/>
                <w:lang w:val="en-US"/>
              </w:rPr>
            </w:pPr>
            <w:r w:rsidRPr="00994F02">
              <w:rPr>
                <w:highlight w:val="yellow"/>
                <w:lang w:val="en-US"/>
              </w:rPr>
              <w:t>69 (5)</w:t>
            </w:r>
          </w:p>
        </w:tc>
        <w:tc>
          <w:tcPr>
            <w:tcW w:w="1382" w:type="dxa"/>
          </w:tcPr>
          <w:p w14:paraId="7EEC2AA8" w14:textId="77777777" w:rsidR="00DE453C" w:rsidRPr="00994F02" w:rsidRDefault="00DE453C" w:rsidP="00DE453C">
            <w:pPr>
              <w:rPr>
                <w:highlight w:val="yellow"/>
                <w:lang w:val="en-US"/>
              </w:rPr>
            </w:pPr>
            <w:r w:rsidRPr="00994F02">
              <w:rPr>
                <w:highlight w:val="yellow"/>
                <w:lang w:val="en-US"/>
              </w:rPr>
              <w:t>22 (3)</w:t>
            </w:r>
          </w:p>
        </w:tc>
        <w:tc>
          <w:tcPr>
            <w:tcW w:w="1382" w:type="dxa"/>
            <w:shd w:val="clear" w:color="auto" w:fill="D9D9D9" w:themeFill="background1" w:themeFillShade="D9"/>
          </w:tcPr>
          <w:p w14:paraId="452D6CFC" w14:textId="77777777" w:rsidR="00DE453C" w:rsidRPr="00994F02" w:rsidRDefault="00DE453C" w:rsidP="00DE453C">
            <w:pPr>
              <w:rPr>
                <w:highlight w:val="yellow"/>
                <w:lang w:val="en-US"/>
              </w:rPr>
            </w:pPr>
            <w:r w:rsidRPr="00994F02">
              <w:rPr>
                <w:highlight w:val="yellow"/>
                <w:lang w:val="en-US"/>
              </w:rPr>
              <w:t>166 (3)</w:t>
            </w:r>
          </w:p>
        </w:tc>
        <w:tc>
          <w:tcPr>
            <w:tcW w:w="1382" w:type="dxa"/>
          </w:tcPr>
          <w:p w14:paraId="7ABAE66C" w14:textId="77777777" w:rsidR="00DE453C" w:rsidRPr="00994F02" w:rsidRDefault="00DE453C" w:rsidP="00DE453C">
            <w:pPr>
              <w:rPr>
                <w:highlight w:val="yellow"/>
              </w:rPr>
            </w:pPr>
            <w:r w:rsidRPr="00994F02">
              <w:rPr>
                <w:i/>
                <w:highlight w:val="yellow"/>
                <w:lang w:val="en-US"/>
              </w:rPr>
              <w:t>p=0.001</w:t>
            </w:r>
          </w:p>
        </w:tc>
      </w:tr>
      <w:tr w:rsidR="00DE453C" w:rsidRPr="00B40C14" w14:paraId="278BDF9A" w14:textId="77777777" w:rsidTr="00DE453C">
        <w:tc>
          <w:tcPr>
            <w:tcW w:w="8129" w:type="dxa"/>
            <w:gridSpan w:val="5"/>
            <w:shd w:val="clear" w:color="auto" w:fill="D9D9D9" w:themeFill="background1" w:themeFillShade="D9"/>
          </w:tcPr>
          <w:p w14:paraId="38C04B95" w14:textId="77777777" w:rsidR="00DE453C" w:rsidRPr="00B40C14" w:rsidRDefault="00DE453C" w:rsidP="00DE453C">
            <w:pPr>
              <w:rPr>
                <w:b/>
                <w:lang w:val="en-US"/>
              </w:rPr>
            </w:pPr>
            <w:r>
              <w:rPr>
                <w:b/>
                <w:lang w:val="en-US"/>
              </w:rPr>
              <w:t>Repeated reaction</w:t>
            </w:r>
          </w:p>
        </w:tc>
        <w:tc>
          <w:tcPr>
            <w:tcW w:w="1382" w:type="dxa"/>
            <w:shd w:val="clear" w:color="auto" w:fill="D9D9D9" w:themeFill="background1" w:themeFillShade="D9"/>
          </w:tcPr>
          <w:p w14:paraId="442055E4" w14:textId="77777777" w:rsidR="00DE453C" w:rsidRPr="00B40C14" w:rsidRDefault="00DE453C" w:rsidP="00DE453C">
            <w:pPr>
              <w:rPr>
                <w:b/>
                <w:i/>
                <w:lang w:val="en-US"/>
              </w:rPr>
            </w:pPr>
          </w:p>
        </w:tc>
      </w:tr>
      <w:tr w:rsidR="00DE453C" w:rsidRPr="00B40C14" w14:paraId="402062DD" w14:textId="77777777" w:rsidTr="00DE453C">
        <w:tc>
          <w:tcPr>
            <w:tcW w:w="2471" w:type="dxa"/>
          </w:tcPr>
          <w:p w14:paraId="3C0DCD45" w14:textId="77777777" w:rsidR="00DE453C" w:rsidRPr="00B40C14" w:rsidRDefault="00DE453C" w:rsidP="00DE453C">
            <w:pPr>
              <w:rPr>
                <w:lang w:val="en-US"/>
              </w:rPr>
            </w:pPr>
            <w:r>
              <w:rPr>
                <w:lang w:val="en-US"/>
              </w:rPr>
              <w:t xml:space="preserve">  yes</w:t>
            </w:r>
          </w:p>
        </w:tc>
        <w:tc>
          <w:tcPr>
            <w:tcW w:w="1512" w:type="dxa"/>
          </w:tcPr>
          <w:p w14:paraId="78889DFD" w14:textId="77777777" w:rsidR="00DE453C" w:rsidRPr="00B40C14" w:rsidRDefault="00DE453C" w:rsidP="00DE453C">
            <w:pPr>
              <w:rPr>
                <w:lang w:val="en-US"/>
              </w:rPr>
            </w:pPr>
            <w:r>
              <w:rPr>
                <w:lang w:val="en-US"/>
              </w:rPr>
              <w:t>534 (33)</w:t>
            </w:r>
          </w:p>
        </w:tc>
        <w:tc>
          <w:tcPr>
            <w:tcW w:w="1382" w:type="dxa"/>
          </w:tcPr>
          <w:p w14:paraId="2C21EF84" w14:textId="77777777" w:rsidR="00DE453C" w:rsidRPr="00B40C14" w:rsidRDefault="00DE453C" w:rsidP="00DE453C">
            <w:pPr>
              <w:rPr>
                <w:lang w:val="en-US"/>
              </w:rPr>
            </w:pPr>
            <w:r>
              <w:rPr>
                <w:lang w:val="en-US"/>
              </w:rPr>
              <w:t>821 (32)</w:t>
            </w:r>
          </w:p>
        </w:tc>
        <w:tc>
          <w:tcPr>
            <w:tcW w:w="1382" w:type="dxa"/>
          </w:tcPr>
          <w:p w14:paraId="2CEE777E" w14:textId="77777777" w:rsidR="00DE453C" w:rsidRPr="00B40C14" w:rsidRDefault="00DE453C" w:rsidP="00DE453C">
            <w:pPr>
              <w:rPr>
                <w:lang w:val="en-US"/>
              </w:rPr>
            </w:pPr>
            <w:r>
              <w:rPr>
                <w:lang w:val="en-US"/>
              </w:rPr>
              <w:t>259 (32)</w:t>
            </w:r>
          </w:p>
        </w:tc>
        <w:tc>
          <w:tcPr>
            <w:tcW w:w="1382" w:type="dxa"/>
            <w:shd w:val="clear" w:color="auto" w:fill="D9D9D9" w:themeFill="background1" w:themeFillShade="D9"/>
          </w:tcPr>
          <w:p w14:paraId="536ADCC3" w14:textId="77777777" w:rsidR="00DE453C" w:rsidRPr="00B40C14" w:rsidRDefault="00DE453C" w:rsidP="00DE453C">
            <w:pPr>
              <w:rPr>
                <w:lang w:val="en-US"/>
              </w:rPr>
            </w:pPr>
            <w:r>
              <w:rPr>
                <w:lang w:val="en-US"/>
              </w:rPr>
              <w:t>1614 (29)</w:t>
            </w:r>
          </w:p>
        </w:tc>
        <w:tc>
          <w:tcPr>
            <w:tcW w:w="1382" w:type="dxa"/>
          </w:tcPr>
          <w:p w14:paraId="45A40353" w14:textId="77777777" w:rsidR="00DE453C" w:rsidRPr="00B40C14" w:rsidRDefault="00DE453C" w:rsidP="00DE453C">
            <w:pPr>
              <w:rPr>
                <w:i/>
                <w:lang w:val="en-US"/>
              </w:rPr>
            </w:pPr>
            <w:r>
              <w:rPr>
                <w:i/>
                <w:lang w:val="en-US"/>
              </w:rPr>
              <w:t>NS</w:t>
            </w:r>
          </w:p>
        </w:tc>
      </w:tr>
    </w:tbl>
    <w:p w14:paraId="357D9EB7" w14:textId="77777777" w:rsidR="00DE453C" w:rsidRDefault="00DE453C" w:rsidP="00DE453C">
      <w:pPr>
        <w:rPr>
          <w:lang w:val="en-US"/>
        </w:rPr>
      </w:pPr>
    </w:p>
    <w:p w14:paraId="2F3E9192" w14:textId="77777777" w:rsidR="00DE453C" w:rsidRDefault="00DE453C" w:rsidP="00DE453C">
      <w:pPr>
        <w:rPr>
          <w:b/>
          <w:lang w:val="en-US"/>
        </w:rPr>
      </w:pPr>
    </w:p>
    <w:p w14:paraId="0E6365A2" w14:textId="77777777" w:rsidR="00DE453C" w:rsidRDefault="00DE453C" w:rsidP="00DE453C">
      <w:pPr>
        <w:rPr>
          <w:b/>
          <w:lang w:val="en-US"/>
        </w:rPr>
      </w:pPr>
    </w:p>
    <w:p w14:paraId="163EB84B" w14:textId="77777777" w:rsidR="00DE453C" w:rsidRDefault="00DE453C" w:rsidP="00DE453C">
      <w:pPr>
        <w:rPr>
          <w:b/>
          <w:lang w:val="en-US"/>
        </w:rPr>
      </w:pPr>
    </w:p>
    <w:p w14:paraId="7F30D0D0" w14:textId="77777777" w:rsidR="00DE453C" w:rsidRDefault="00DE453C" w:rsidP="00DE453C">
      <w:pPr>
        <w:rPr>
          <w:b/>
          <w:lang w:val="en-US"/>
        </w:rPr>
      </w:pPr>
    </w:p>
    <w:p w14:paraId="0EC7A4EA" w14:textId="77777777" w:rsidR="00DE453C" w:rsidRDefault="00DE453C" w:rsidP="00DE453C">
      <w:pPr>
        <w:rPr>
          <w:b/>
          <w:lang w:val="en-US"/>
        </w:rPr>
      </w:pPr>
    </w:p>
    <w:p w14:paraId="1C0E6779" w14:textId="77777777" w:rsidR="00DE453C" w:rsidRDefault="00DE453C" w:rsidP="00DE453C">
      <w:pPr>
        <w:rPr>
          <w:lang w:val="en-US"/>
        </w:rPr>
      </w:pPr>
      <w:r w:rsidRPr="00FC2076">
        <w:rPr>
          <w:b/>
          <w:lang w:val="en-US"/>
        </w:rPr>
        <w:t>Table 2: Specific elicitor by age group.</w:t>
      </w:r>
      <w:r>
        <w:rPr>
          <w:lang w:val="en-US"/>
        </w:rPr>
        <w:t xml:space="preserve"> </w:t>
      </w:r>
      <w:r>
        <w:rPr>
          <w:lang w:val="en-US"/>
        </w:rPr>
        <w:br/>
        <w:t>The elicitor was not specified in 352 (6%) patients. Rare elicitors are not reported in detail.</w:t>
      </w:r>
    </w:p>
    <w:tbl>
      <w:tblPr>
        <w:tblStyle w:val="Tabellenraster"/>
        <w:tblW w:w="9612" w:type="dxa"/>
        <w:tblLook w:val="04A0" w:firstRow="1" w:lastRow="0" w:firstColumn="1" w:lastColumn="0" w:noHBand="0" w:noVBand="1"/>
      </w:tblPr>
      <w:tblGrid>
        <w:gridCol w:w="2304"/>
        <w:gridCol w:w="1508"/>
        <w:gridCol w:w="1506"/>
        <w:gridCol w:w="1765"/>
        <w:gridCol w:w="1325"/>
        <w:gridCol w:w="1204"/>
      </w:tblGrid>
      <w:tr w:rsidR="00DE453C" w:rsidRPr="005F1836" w14:paraId="594BA3B7" w14:textId="77777777" w:rsidTr="00DE453C">
        <w:tc>
          <w:tcPr>
            <w:tcW w:w="2304" w:type="dxa"/>
            <w:tcBorders>
              <w:bottom w:val="nil"/>
            </w:tcBorders>
          </w:tcPr>
          <w:p w14:paraId="6FA444DA" w14:textId="77777777" w:rsidR="00DE453C" w:rsidRPr="005F1836" w:rsidRDefault="00DE453C" w:rsidP="00DE453C">
            <w:pPr>
              <w:rPr>
                <w:b/>
                <w:lang w:val="en-US"/>
              </w:rPr>
            </w:pPr>
          </w:p>
        </w:tc>
        <w:tc>
          <w:tcPr>
            <w:tcW w:w="1508" w:type="dxa"/>
            <w:tcBorders>
              <w:bottom w:val="nil"/>
            </w:tcBorders>
          </w:tcPr>
          <w:p w14:paraId="0BF24C5F" w14:textId="77777777" w:rsidR="00DE453C" w:rsidRPr="005F1836" w:rsidRDefault="00DE453C" w:rsidP="00DE453C">
            <w:pPr>
              <w:rPr>
                <w:b/>
                <w:lang w:val="en-US"/>
              </w:rPr>
            </w:pPr>
            <w:r w:rsidRPr="005F1836">
              <w:rPr>
                <w:b/>
                <w:lang w:val="en-US"/>
              </w:rPr>
              <w:t>Young adults</w:t>
            </w:r>
          </w:p>
        </w:tc>
        <w:tc>
          <w:tcPr>
            <w:tcW w:w="1506" w:type="dxa"/>
            <w:tcBorders>
              <w:bottom w:val="nil"/>
            </w:tcBorders>
          </w:tcPr>
          <w:p w14:paraId="69687EA6" w14:textId="77777777" w:rsidR="00DE453C" w:rsidRPr="005F1836" w:rsidRDefault="00DE453C" w:rsidP="00DE453C">
            <w:pPr>
              <w:rPr>
                <w:b/>
                <w:lang w:val="en-US"/>
              </w:rPr>
            </w:pPr>
            <w:r w:rsidRPr="005F1836">
              <w:rPr>
                <w:b/>
                <w:lang w:val="en-US"/>
              </w:rPr>
              <w:t>Adults</w:t>
            </w:r>
          </w:p>
        </w:tc>
        <w:tc>
          <w:tcPr>
            <w:tcW w:w="1765" w:type="dxa"/>
            <w:tcBorders>
              <w:bottom w:val="nil"/>
            </w:tcBorders>
          </w:tcPr>
          <w:p w14:paraId="68CF919A" w14:textId="77777777" w:rsidR="00DE453C" w:rsidRPr="005F1836" w:rsidRDefault="00DE453C" w:rsidP="00DE453C">
            <w:pPr>
              <w:rPr>
                <w:b/>
                <w:lang w:val="en-US"/>
              </w:rPr>
            </w:pPr>
            <w:r w:rsidRPr="005F1836">
              <w:rPr>
                <w:b/>
                <w:lang w:val="en-US"/>
              </w:rPr>
              <w:t>Elderly</w:t>
            </w:r>
          </w:p>
        </w:tc>
        <w:tc>
          <w:tcPr>
            <w:tcW w:w="1325" w:type="dxa"/>
            <w:tcBorders>
              <w:bottom w:val="nil"/>
            </w:tcBorders>
          </w:tcPr>
          <w:p w14:paraId="7E119EFA" w14:textId="77777777" w:rsidR="00DE453C" w:rsidRPr="005F1836" w:rsidRDefault="00DE453C" w:rsidP="00DE453C">
            <w:pPr>
              <w:rPr>
                <w:b/>
                <w:lang w:val="en-US"/>
              </w:rPr>
            </w:pPr>
            <w:r w:rsidRPr="005F1836">
              <w:rPr>
                <w:b/>
                <w:lang w:val="en-US"/>
              </w:rPr>
              <w:t>All</w:t>
            </w:r>
            <w:r>
              <w:rPr>
                <w:b/>
                <w:lang w:val="en-US"/>
              </w:rPr>
              <w:t xml:space="preserve"> adults</w:t>
            </w:r>
          </w:p>
        </w:tc>
        <w:tc>
          <w:tcPr>
            <w:tcW w:w="1204" w:type="dxa"/>
            <w:tcBorders>
              <w:bottom w:val="nil"/>
            </w:tcBorders>
          </w:tcPr>
          <w:p w14:paraId="050CDB74" w14:textId="77777777" w:rsidR="00DE453C" w:rsidRPr="005F1836" w:rsidRDefault="00DE453C" w:rsidP="00DE453C">
            <w:pPr>
              <w:rPr>
                <w:b/>
                <w:i/>
                <w:lang w:val="en-US"/>
              </w:rPr>
            </w:pPr>
          </w:p>
        </w:tc>
      </w:tr>
      <w:tr w:rsidR="00DE453C" w:rsidRPr="005F1836" w14:paraId="295C9E20" w14:textId="77777777" w:rsidTr="00DE453C">
        <w:tc>
          <w:tcPr>
            <w:tcW w:w="2304" w:type="dxa"/>
            <w:tcBorders>
              <w:top w:val="nil"/>
              <w:bottom w:val="single" w:sz="18" w:space="0" w:color="auto"/>
            </w:tcBorders>
          </w:tcPr>
          <w:p w14:paraId="45D4949F" w14:textId="77777777" w:rsidR="00DE453C" w:rsidRPr="005F1836" w:rsidRDefault="00DE453C" w:rsidP="00DE453C">
            <w:pPr>
              <w:rPr>
                <w:b/>
                <w:lang w:val="en-US"/>
              </w:rPr>
            </w:pPr>
          </w:p>
        </w:tc>
        <w:tc>
          <w:tcPr>
            <w:tcW w:w="1508" w:type="dxa"/>
            <w:tcBorders>
              <w:top w:val="nil"/>
              <w:bottom w:val="single" w:sz="18" w:space="0" w:color="auto"/>
            </w:tcBorders>
          </w:tcPr>
          <w:p w14:paraId="07567C3F" w14:textId="77777777" w:rsidR="00DE453C" w:rsidRPr="005F1836" w:rsidRDefault="00DE453C" w:rsidP="00DE453C">
            <w:pPr>
              <w:rPr>
                <w:b/>
                <w:lang w:val="en-US"/>
              </w:rPr>
            </w:pPr>
            <w:r w:rsidRPr="005F1836">
              <w:rPr>
                <w:b/>
                <w:lang w:val="en-US"/>
              </w:rPr>
              <w:t>18-40 y</w:t>
            </w:r>
          </w:p>
          <w:p w14:paraId="1BE92041" w14:textId="77777777" w:rsidR="00DE453C" w:rsidRPr="005F1836" w:rsidRDefault="00DE453C" w:rsidP="00DE453C">
            <w:pPr>
              <w:rPr>
                <w:b/>
                <w:lang w:val="en-US"/>
              </w:rPr>
            </w:pPr>
            <w:r w:rsidRPr="005F1836">
              <w:rPr>
                <w:b/>
                <w:lang w:val="en-US"/>
              </w:rPr>
              <w:t>n (%)</w:t>
            </w:r>
          </w:p>
        </w:tc>
        <w:tc>
          <w:tcPr>
            <w:tcW w:w="1506" w:type="dxa"/>
            <w:tcBorders>
              <w:top w:val="nil"/>
              <w:bottom w:val="single" w:sz="18" w:space="0" w:color="auto"/>
            </w:tcBorders>
          </w:tcPr>
          <w:p w14:paraId="59872D43" w14:textId="77777777" w:rsidR="00DE453C" w:rsidRPr="005F1836" w:rsidRDefault="00DE453C" w:rsidP="00DE453C">
            <w:pPr>
              <w:rPr>
                <w:b/>
                <w:lang w:val="en-US"/>
              </w:rPr>
            </w:pPr>
            <w:r w:rsidRPr="005F1836">
              <w:rPr>
                <w:b/>
                <w:lang w:val="en-US"/>
              </w:rPr>
              <w:t>41-64 y</w:t>
            </w:r>
          </w:p>
          <w:p w14:paraId="31E04067" w14:textId="77777777" w:rsidR="00DE453C" w:rsidRPr="005F1836" w:rsidRDefault="00DE453C" w:rsidP="00DE453C">
            <w:pPr>
              <w:rPr>
                <w:b/>
                <w:lang w:val="en-US"/>
              </w:rPr>
            </w:pPr>
            <w:r w:rsidRPr="005F1836">
              <w:rPr>
                <w:b/>
                <w:lang w:val="en-US"/>
              </w:rPr>
              <w:t>n (%)</w:t>
            </w:r>
          </w:p>
        </w:tc>
        <w:tc>
          <w:tcPr>
            <w:tcW w:w="1765" w:type="dxa"/>
            <w:tcBorders>
              <w:top w:val="nil"/>
              <w:bottom w:val="single" w:sz="18" w:space="0" w:color="auto"/>
            </w:tcBorders>
          </w:tcPr>
          <w:p w14:paraId="031379D3" w14:textId="77777777" w:rsidR="00DE453C" w:rsidRPr="005F1836" w:rsidRDefault="00DE453C" w:rsidP="00DE453C">
            <w:pPr>
              <w:rPr>
                <w:b/>
                <w:lang w:val="en-US"/>
              </w:rPr>
            </w:pPr>
            <w:r w:rsidRPr="005F1836">
              <w:rPr>
                <w:rFonts w:cs="Arial"/>
                <w:b/>
                <w:lang w:val="en-US"/>
              </w:rPr>
              <w:t>≥ 65 y</w:t>
            </w:r>
          </w:p>
          <w:p w14:paraId="1D35554B" w14:textId="77777777" w:rsidR="00DE453C" w:rsidRPr="005F1836" w:rsidRDefault="00DE453C" w:rsidP="00DE453C">
            <w:pPr>
              <w:rPr>
                <w:b/>
                <w:lang w:val="en-US"/>
              </w:rPr>
            </w:pPr>
            <w:r w:rsidRPr="005F1836">
              <w:rPr>
                <w:b/>
                <w:lang w:val="en-US"/>
              </w:rPr>
              <w:t>n (%)</w:t>
            </w:r>
          </w:p>
        </w:tc>
        <w:tc>
          <w:tcPr>
            <w:tcW w:w="1325" w:type="dxa"/>
            <w:tcBorders>
              <w:top w:val="nil"/>
              <w:bottom w:val="single" w:sz="18" w:space="0" w:color="auto"/>
            </w:tcBorders>
            <w:shd w:val="clear" w:color="auto" w:fill="auto"/>
          </w:tcPr>
          <w:p w14:paraId="2215D639" w14:textId="77777777" w:rsidR="00DE453C" w:rsidRPr="005F1836" w:rsidRDefault="00DE453C" w:rsidP="00DE453C">
            <w:pPr>
              <w:rPr>
                <w:rFonts w:cs="Arial"/>
                <w:b/>
                <w:lang w:val="en-US"/>
              </w:rPr>
            </w:pPr>
            <w:r w:rsidRPr="005F1836">
              <w:rPr>
                <w:rFonts w:cs="Arial"/>
                <w:b/>
                <w:lang w:val="en-US"/>
              </w:rPr>
              <w:t>≥ 18 y</w:t>
            </w:r>
          </w:p>
          <w:p w14:paraId="3AC8071F" w14:textId="77777777" w:rsidR="00DE453C" w:rsidRPr="005F1836" w:rsidRDefault="00DE453C" w:rsidP="00DE453C">
            <w:pPr>
              <w:rPr>
                <w:b/>
                <w:lang w:val="en-US"/>
              </w:rPr>
            </w:pPr>
            <w:r w:rsidRPr="005F1836">
              <w:rPr>
                <w:b/>
                <w:lang w:val="en-US"/>
              </w:rPr>
              <w:t>n (%)</w:t>
            </w:r>
          </w:p>
        </w:tc>
        <w:tc>
          <w:tcPr>
            <w:tcW w:w="1204" w:type="dxa"/>
            <w:tcBorders>
              <w:top w:val="nil"/>
              <w:bottom w:val="single" w:sz="18" w:space="0" w:color="auto"/>
            </w:tcBorders>
          </w:tcPr>
          <w:p w14:paraId="26C615DE" w14:textId="77777777" w:rsidR="00DE453C" w:rsidRDefault="00DE453C" w:rsidP="00DE453C">
            <w:pPr>
              <w:rPr>
                <w:b/>
                <w:i/>
                <w:lang w:val="en-US"/>
              </w:rPr>
            </w:pPr>
          </w:p>
          <w:p w14:paraId="1841A4D1" w14:textId="77777777" w:rsidR="00DE453C" w:rsidRPr="005F1836" w:rsidRDefault="00DE453C" w:rsidP="00DE453C">
            <w:pPr>
              <w:rPr>
                <w:b/>
                <w:i/>
                <w:lang w:val="en-US"/>
              </w:rPr>
            </w:pPr>
            <w:r w:rsidRPr="005F1836">
              <w:rPr>
                <w:b/>
                <w:i/>
                <w:lang w:val="en-US"/>
              </w:rPr>
              <w:t>Chi² test</w:t>
            </w:r>
          </w:p>
        </w:tc>
      </w:tr>
      <w:tr w:rsidR="00DE453C" w:rsidRPr="005F1836" w14:paraId="7D3B1A02" w14:textId="77777777" w:rsidTr="00DE453C">
        <w:tc>
          <w:tcPr>
            <w:tcW w:w="2304" w:type="dxa"/>
            <w:tcBorders>
              <w:top w:val="single" w:sz="18" w:space="0" w:color="auto"/>
            </w:tcBorders>
          </w:tcPr>
          <w:p w14:paraId="612AEDF1" w14:textId="77777777" w:rsidR="00DE453C" w:rsidRPr="005F1836" w:rsidRDefault="00DE453C" w:rsidP="00DE453C">
            <w:pPr>
              <w:rPr>
                <w:b/>
                <w:lang w:val="en-US"/>
              </w:rPr>
            </w:pPr>
            <w:r w:rsidRPr="005F1836">
              <w:rPr>
                <w:b/>
                <w:lang w:val="en-US"/>
              </w:rPr>
              <w:t>Total</w:t>
            </w:r>
          </w:p>
        </w:tc>
        <w:tc>
          <w:tcPr>
            <w:tcW w:w="1508" w:type="dxa"/>
            <w:tcBorders>
              <w:top w:val="single" w:sz="18" w:space="0" w:color="auto"/>
            </w:tcBorders>
          </w:tcPr>
          <w:p w14:paraId="46F718DB" w14:textId="77777777" w:rsidR="00DE453C" w:rsidRPr="002A20A4" w:rsidRDefault="00DE453C" w:rsidP="00DE453C">
            <w:pPr>
              <w:rPr>
                <w:lang w:val="en-US"/>
              </w:rPr>
            </w:pPr>
            <w:r w:rsidRPr="002A20A4">
              <w:rPr>
                <w:lang w:val="en-US"/>
              </w:rPr>
              <w:t>1809 (25)</w:t>
            </w:r>
          </w:p>
        </w:tc>
        <w:tc>
          <w:tcPr>
            <w:tcW w:w="1506" w:type="dxa"/>
            <w:tcBorders>
              <w:top w:val="single" w:sz="18" w:space="0" w:color="auto"/>
            </w:tcBorders>
          </w:tcPr>
          <w:p w14:paraId="10816F64" w14:textId="77777777" w:rsidR="00DE453C" w:rsidRPr="002A20A4" w:rsidRDefault="00DE453C" w:rsidP="00DE453C">
            <w:pPr>
              <w:rPr>
                <w:lang w:val="en-US"/>
              </w:rPr>
            </w:pPr>
            <w:r w:rsidRPr="002A20A4">
              <w:rPr>
                <w:lang w:val="en-US"/>
              </w:rPr>
              <w:t>2856 (40)</w:t>
            </w:r>
          </w:p>
        </w:tc>
        <w:tc>
          <w:tcPr>
            <w:tcW w:w="1765" w:type="dxa"/>
            <w:tcBorders>
              <w:top w:val="single" w:sz="18" w:space="0" w:color="auto"/>
            </w:tcBorders>
          </w:tcPr>
          <w:p w14:paraId="509AFD09" w14:textId="77777777" w:rsidR="00DE453C" w:rsidRPr="002A20A4" w:rsidRDefault="00DE453C" w:rsidP="00DE453C">
            <w:pPr>
              <w:rPr>
                <w:lang w:val="en-US"/>
              </w:rPr>
            </w:pPr>
            <w:r w:rsidRPr="002A20A4">
              <w:rPr>
                <w:lang w:val="en-US"/>
              </w:rPr>
              <w:t>936 (13)</w:t>
            </w:r>
          </w:p>
        </w:tc>
        <w:tc>
          <w:tcPr>
            <w:tcW w:w="1325" w:type="dxa"/>
            <w:tcBorders>
              <w:top w:val="single" w:sz="18" w:space="0" w:color="auto"/>
            </w:tcBorders>
            <w:shd w:val="clear" w:color="auto" w:fill="auto"/>
          </w:tcPr>
          <w:p w14:paraId="64EA1477" w14:textId="77777777" w:rsidR="00DE453C" w:rsidRPr="002A20A4" w:rsidRDefault="00DE453C" w:rsidP="00DE453C">
            <w:pPr>
              <w:rPr>
                <w:lang w:val="en-US"/>
              </w:rPr>
            </w:pPr>
            <w:r w:rsidRPr="002A20A4">
              <w:rPr>
                <w:lang w:val="en-US"/>
              </w:rPr>
              <w:t>5601 (78)</w:t>
            </w:r>
          </w:p>
        </w:tc>
        <w:tc>
          <w:tcPr>
            <w:tcW w:w="1204" w:type="dxa"/>
            <w:tcBorders>
              <w:top w:val="single" w:sz="18" w:space="0" w:color="auto"/>
            </w:tcBorders>
          </w:tcPr>
          <w:p w14:paraId="031FFD0A" w14:textId="77777777" w:rsidR="00DE453C" w:rsidRPr="005F1836" w:rsidRDefault="00DE453C" w:rsidP="00DE453C">
            <w:pPr>
              <w:rPr>
                <w:b/>
                <w:i/>
                <w:lang w:val="en-US"/>
              </w:rPr>
            </w:pPr>
          </w:p>
        </w:tc>
      </w:tr>
      <w:tr w:rsidR="00DE453C" w:rsidRPr="005F1836" w14:paraId="4CC7B51D" w14:textId="77777777" w:rsidTr="00DE453C">
        <w:tc>
          <w:tcPr>
            <w:tcW w:w="2304" w:type="dxa"/>
            <w:shd w:val="clear" w:color="auto" w:fill="D9D9D9" w:themeFill="background1" w:themeFillShade="D9"/>
          </w:tcPr>
          <w:p w14:paraId="5F61B377" w14:textId="77777777" w:rsidR="00DE453C" w:rsidRPr="005F1836" w:rsidRDefault="00DE453C" w:rsidP="00DE453C">
            <w:pPr>
              <w:rPr>
                <w:lang w:val="en-US"/>
              </w:rPr>
            </w:pPr>
            <w:r w:rsidRPr="005F1836">
              <w:rPr>
                <w:lang w:val="en-US"/>
              </w:rPr>
              <w:t xml:space="preserve">Elicitor known </w:t>
            </w:r>
          </w:p>
        </w:tc>
        <w:tc>
          <w:tcPr>
            <w:tcW w:w="1508" w:type="dxa"/>
            <w:shd w:val="clear" w:color="auto" w:fill="D9D9D9" w:themeFill="background1" w:themeFillShade="D9"/>
          </w:tcPr>
          <w:p w14:paraId="422ECCFF" w14:textId="77777777" w:rsidR="00DE453C" w:rsidRPr="002A20A4" w:rsidRDefault="00DE453C" w:rsidP="00DE453C">
            <w:pPr>
              <w:rPr>
                <w:b/>
                <w:lang w:val="en-US"/>
              </w:rPr>
            </w:pPr>
            <w:r w:rsidRPr="002A20A4">
              <w:rPr>
                <w:b/>
                <w:lang w:val="en-US"/>
              </w:rPr>
              <w:t>1198 (66)</w:t>
            </w:r>
          </w:p>
        </w:tc>
        <w:tc>
          <w:tcPr>
            <w:tcW w:w="1506" w:type="dxa"/>
            <w:shd w:val="clear" w:color="auto" w:fill="D9D9D9" w:themeFill="background1" w:themeFillShade="D9"/>
          </w:tcPr>
          <w:p w14:paraId="187B3AA4" w14:textId="77777777" w:rsidR="00DE453C" w:rsidRPr="005F1836" w:rsidRDefault="00DE453C" w:rsidP="00DE453C">
            <w:pPr>
              <w:rPr>
                <w:lang w:val="en-US"/>
              </w:rPr>
            </w:pPr>
            <w:r w:rsidRPr="005F1836">
              <w:rPr>
                <w:lang w:val="en-US"/>
              </w:rPr>
              <w:t>2134 (75)</w:t>
            </w:r>
          </w:p>
        </w:tc>
        <w:tc>
          <w:tcPr>
            <w:tcW w:w="1765" w:type="dxa"/>
            <w:shd w:val="clear" w:color="auto" w:fill="D9D9D9" w:themeFill="background1" w:themeFillShade="D9"/>
          </w:tcPr>
          <w:p w14:paraId="4A855D8D" w14:textId="77777777" w:rsidR="00DE453C" w:rsidRPr="002A20A4" w:rsidRDefault="00DE453C" w:rsidP="00DE453C">
            <w:pPr>
              <w:rPr>
                <w:lang w:val="en-US"/>
              </w:rPr>
            </w:pPr>
            <w:r w:rsidRPr="002A20A4">
              <w:rPr>
                <w:lang w:val="en-US"/>
              </w:rPr>
              <w:t>711 (76)</w:t>
            </w:r>
          </w:p>
        </w:tc>
        <w:tc>
          <w:tcPr>
            <w:tcW w:w="1325" w:type="dxa"/>
            <w:shd w:val="clear" w:color="auto" w:fill="D9D9D9" w:themeFill="background1" w:themeFillShade="D9"/>
          </w:tcPr>
          <w:p w14:paraId="7962B7FF" w14:textId="77777777" w:rsidR="00DE453C" w:rsidRPr="005F1836" w:rsidRDefault="00DE453C" w:rsidP="00DE453C">
            <w:pPr>
              <w:rPr>
                <w:lang w:val="en-US"/>
              </w:rPr>
            </w:pPr>
            <w:r w:rsidRPr="005F1836">
              <w:rPr>
                <w:lang w:val="en-US"/>
              </w:rPr>
              <w:t>4043 (72)</w:t>
            </w:r>
          </w:p>
        </w:tc>
        <w:tc>
          <w:tcPr>
            <w:tcW w:w="1204" w:type="dxa"/>
            <w:shd w:val="clear" w:color="auto" w:fill="D9D9D9" w:themeFill="background1" w:themeFillShade="D9"/>
          </w:tcPr>
          <w:p w14:paraId="5B39A04E" w14:textId="77777777" w:rsidR="00DE453C" w:rsidRPr="005F1836" w:rsidRDefault="00DE453C" w:rsidP="00DE453C">
            <w:pPr>
              <w:rPr>
                <w:i/>
                <w:lang w:val="en-US"/>
              </w:rPr>
            </w:pPr>
            <w:r w:rsidRPr="005F1836">
              <w:rPr>
                <w:i/>
                <w:lang w:val="en-US"/>
              </w:rPr>
              <w:t>p&lt;0.001</w:t>
            </w:r>
          </w:p>
        </w:tc>
      </w:tr>
      <w:tr w:rsidR="00DE453C" w:rsidRPr="005F1836" w14:paraId="5E45B07C" w14:textId="77777777" w:rsidTr="00DE453C">
        <w:tc>
          <w:tcPr>
            <w:tcW w:w="2304" w:type="dxa"/>
            <w:shd w:val="clear" w:color="auto" w:fill="D9D9D9" w:themeFill="background1" w:themeFillShade="D9"/>
          </w:tcPr>
          <w:p w14:paraId="247BFF24" w14:textId="77777777" w:rsidR="00DE453C" w:rsidRPr="005F1836" w:rsidRDefault="00DE453C" w:rsidP="00DE453C">
            <w:pPr>
              <w:rPr>
                <w:lang w:val="en-US"/>
              </w:rPr>
            </w:pPr>
            <w:r w:rsidRPr="005F1836">
              <w:rPr>
                <w:lang w:val="en-US"/>
              </w:rPr>
              <w:t>Elicitor suspected</w:t>
            </w:r>
          </w:p>
        </w:tc>
        <w:tc>
          <w:tcPr>
            <w:tcW w:w="1508" w:type="dxa"/>
            <w:shd w:val="clear" w:color="auto" w:fill="D9D9D9" w:themeFill="background1" w:themeFillShade="D9"/>
          </w:tcPr>
          <w:p w14:paraId="43F7C73E" w14:textId="77777777" w:rsidR="00DE453C" w:rsidRPr="002A20A4" w:rsidRDefault="00DE453C" w:rsidP="00DE453C">
            <w:pPr>
              <w:rPr>
                <w:b/>
                <w:lang w:val="en-US"/>
              </w:rPr>
            </w:pPr>
            <w:r w:rsidRPr="002A20A4">
              <w:rPr>
                <w:b/>
                <w:lang w:val="en-US"/>
              </w:rPr>
              <w:t>460 (25)</w:t>
            </w:r>
          </w:p>
        </w:tc>
        <w:tc>
          <w:tcPr>
            <w:tcW w:w="1506" w:type="dxa"/>
            <w:shd w:val="clear" w:color="auto" w:fill="D9D9D9" w:themeFill="background1" w:themeFillShade="D9"/>
          </w:tcPr>
          <w:p w14:paraId="13A37416" w14:textId="77777777" w:rsidR="00DE453C" w:rsidRPr="005F1836" w:rsidRDefault="00DE453C" w:rsidP="00DE453C">
            <w:pPr>
              <w:rPr>
                <w:lang w:val="en-US"/>
              </w:rPr>
            </w:pPr>
            <w:r w:rsidRPr="005F1836">
              <w:rPr>
                <w:lang w:val="en-US"/>
              </w:rPr>
              <w:t>567 (20)</w:t>
            </w:r>
          </w:p>
        </w:tc>
        <w:tc>
          <w:tcPr>
            <w:tcW w:w="1765" w:type="dxa"/>
            <w:shd w:val="clear" w:color="auto" w:fill="D9D9D9" w:themeFill="background1" w:themeFillShade="D9"/>
          </w:tcPr>
          <w:p w14:paraId="00A92C50" w14:textId="77777777" w:rsidR="00DE453C" w:rsidRPr="002A20A4" w:rsidRDefault="00DE453C" w:rsidP="00DE453C">
            <w:pPr>
              <w:rPr>
                <w:lang w:val="en-US"/>
              </w:rPr>
            </w:pPr>
            <w:r w:rsidRPr="002A20A4">
              <w:rPr>
                <w:lang w:val="en-US"/>
              </w:rPr>
              <w:t>179 (19)</w:t>
            </w:r>
          </w:p>
        </w:tc>
        <w:tc>
          <w:tcPr>
            <w:tcW w:w="1325" w:type="dxa"/>
            <w:shd w:val="clear" w:color="auto" w:fill="D9D9D9" w:themeFill="background1" w:themeFillShade="D9"/>
          </w:tcPr>
          <w:p w14:paraId="7515B501" w14:textId="77777777" w:rsidR="00DE453C" w:rsidRPr="005F1836" w:rsidRDefault="00DE453C" w:rsidP="00DE453C">
            <w:pPr>
              <w:rPr>
                <w:lang w:val="en-US"/>
              </w:rPr>
            </w:pPr>
            <w:r w:rsidRPr="005F1836">
              <w:rPr>
                <w:lang w:val="en-US"/>
              </w:rPr>
              <w:t>1206 (22)</w:t>
            </w:r>
          </w:p>
        </w:tc>
        <w:tc>
          <w:tcPr>
            <w:tcW w:w="1204" w:type="dxa"/>
            <w:shd w:val="clear" w:color="auto" w:fill="D9D9D9" w:themeFill="background1" w:themeFillShade="D9"/>
          </w:tcPr>
          <w:p w14:paraId="5CCDCD31" w14:textId="77777777" w:rsidR="00DE453C" w:rsidRPr="005F1836" w:rsidRDefault="00DE453C" w:rsidP="00DE453C">
            <w:pPr>
              <w:rPr>
                <w:i/>
                <w:lang w:val="en-US"/>
              </w:rPr>
            </w:pPr>
            <w:r w:rsidRPr="005F1836">
              <w:rPr>
                <w:i/>
                <w:lang w:val="en-US"/>
              </w:rPr>
              <w:t>p&lt;0.001</w:t>
            </w:r>
          </w:p>
        </w:tc>
      </w:tr>
      <w:tr w:rsidR="00DE453C" w:rsidRPr="005F1836" w14:paraId="785CE2C0" w14:textId="77777777" w:rsidTr="00DE453C">
        <w:tc>
          <w:tcPr>
            <w:tcW w:w="2304" w:type="dxa"/>
          </w:tcPr>
          <w:p w14:paraId="32905D2A" w14:textId="77777777" w:rsidR="00DE453C" w:rsidRPr="005F1836" w:rsidRDefault="00DE453C" w:rsidP="00DE453C">
            <w:pPr>
              <w:rPr>
                <w:b/>
                <w:lang w:val="en-US"/>
              </w:rPr>
            </w:pPr>
            <w:r w:rsidRPr="005F1836">
              <w:rPr>
                <w:b/>
                <w:lang w:val="en-US"/>
              </w:rPr>
              <w:t xml:space="preserve">Drugs </w:t>
            </w:r>
          </w:p>
        </w:tc>
        <w:tc>
          <w:tcPr>
            <w:tcW w:w="1508" w:type="dxa"/>
          </w:tcPr>
          <w:p w14:paraId="6752DF1C" w14:textId="77777777" w:rsidR="00DE453C" w:rsidRPr="002A20A4" w:rsidRDefault="00DE453C" w:rsidP="00DE453C">
            <w:pPr>
              <w:rPr>
                <w:lang w:val="en-US"/>
              </w:rPr>
            </w:pPr>
            <w:r w:rsidRPr="002A20A4">
              <w:rPr>
                <w:lang w:val="en-US"/>
              </w:rPr>
              <w:t>375 (21)</w:t>
            </w:r>
          </w:p>
        </w:tc>
        <w:tc>
          <w:tcPr>
            <w:tcW w:w="1506" w:type="dxa"/>
          </w:tcPr>
          <w:p w14:paraId="7146209E" w14:textId="77777777" w:rsidR="00DE453C" w:rsidRPr="002A20A4" w:rsidRDefault="00DE453C" w:rsidP="00DE453C">
            <w:pPr>
              <w:rPr>
                <w:lang w:val="en-US"/>
              </w:rPr>
            </w:pPr>
            <w:r w:rsidRPr="002A20A4">
              <w:rPr>
                <w:lang w:val="en-US"/>
              </w:rPr>
              <w:t>625 (22)</w:t>
            </w:r>
          </w:p>
        </w:tc>
        <w:tc>
          <w:tcPr>
            <w:tcW w:w="1765" w:type="dxa"/>
          </w:tcPr>
          <w:p w14:paraId="2A5E395F" w14:textId="77777777" w:rsidR="00DE453C" w:rsidRPr="002A20A4" w:rsidRDefault="00DE453C" w:rsidP="00DE453C">
            <w:pPr>
              <w:rPr>
                <w:lang w:val="en-US"/>
              </w:rPr>
            </w:pPr>
            <w:r w:rsidRPr="002A20A4">
              <w:rPr>
                <w:lang w:val="en-US"/>
              </w:rPr>
              <w:t>227 (24)</w:t>
            </w:r>
          </w:p>
        </w:tc>
        <w:tc>
          <w:tcPr>
            <w:tcW w:w="1325" w:type="dxa"/>
          </w:tcPr>
          <w:p w14:paraId="7BCBC19B" w14:textId="77777777" w:rsidR="00DE453C" w:rsidRPr="002A20A4" w:rsidRDefault="00DE453C" w:rsidP="00DE453C">
            <w:pPr>
              <w:rPr>
                <w:lang w:val="en-US"/>
              </w:rPr>
            </w:pPr>
            <w:r w:rsidRPr="002A20A4">
              <w:rPr>
                <w:lang w:val="en-US"/>
              </w:rPr>
              <w:t>1227 (22)</w:t>
            </w:r>
          </w:p>
        </w:tc>
        <w:tc>
          <w:tcPr>
            <w:tcW w:w="1204" w:type="dxa"/>
          </w:tcPr>
          <w:p w14:paraId="52CF5E2E" w14:textId="77777777" w:rsidR="00DE453C" w:rsidRPr="002A20A4" w:rsidRDefault="00DE453C" w:rsidP="00DE453C">
            <w:pPr>
              <w:rPr>
                <w:i/>
                <w:lang w:val="en-US"/>
              </w:rPr>
            </w:pPr>
            <w:r w:rsidRPr="002A20A4">
              <w:rPr>
                <w:i/>
                <w:lang w:val="en-US"/>
              </w:rPr>
              <w:t>NS</w:t>
            </w:r>
          </w:p>
        </w:tc>
      </w:tr>
      <w:tr w:rsidR="00DE453C" w:rsidRPr="005F1836" w14:paraId="35312986" w14:textId="77777777" w:rsidTr="00DE453C">
        <w:tc>
          <w:tcPr>
            <w:tcW w:w="2304" w:type="dxa"/>
            <w:shd w:val="clear" w:color="auto" w:fill="D9D9D9" w:themeFill="background1" w:themeFillShade="D9"/>
            <w:vAlign w:val="bottom"/>
          </w:tcPr>
          <w:p w14:paraId="1E73CA00" w14:textId="77777777" w:rsidR="00DE453C" w:rsidRPr="005F1836" w:rsidRDefault="00DE453C" w:rsidP="00DE453C">
            <w:pPr>
              <w:jc w:val="right"/>
              <w:rPr>
                <w:rFonts w:ascii="Calibri" w:hAnsi="Calibri"/>
                <w:color w:val="000000"/>
                <w:lang w:val="en-US"/>
              </w:rPr>
            </w:pPr>
            <w:r w:rsidRPr="005F1836">
              <w:rPr>
                <w:rFonts w:ascii="Calibri" w:hAnsi="Calibri"/>
                <w:color w:val="000000"/>
                <w:lang w:val="en-US"/>
              </w:rPr>
              <w:t>analgesics</w:t>
            </w:r>
          </w:p>
        </w:tc>
        <w:tc>
          <w:tcPr>
            <w:tcW w:w="1508" w:type="dxa"/>
            <w:shd w:val="clear" w:color="auto" w:fill="D9D9D9" w:themeFill="background1" w:themeFillShade="D9"/>
            <w:vAlign w:val="bottom"/>
          </w:tcPr>
          <w:p w14:paraId="5B192B5A" w14:textId="77777777" w:rsidR="00DE453C" w:rsidRPr="005F1836" w:rsidRDefault="00DE453C" w:rsidP="00DE453C">
            <w:pPr>
              <w:rPr>
                <w:rFonts w:ascii="Calibri" w:hAnsi="Calibri"/>
                <w:color w:val="000000"/>
                <w:lang w:val="en-US"/>
              </w:rPr>
            </w:pPr>
            <w:r w:rsidRPr="005F1836">
              <w:rPr>
                <w:rFonts w:ascii="Calibri" w:hAnsi="Calibri"/>
                <w:color w:val="000000"/>
                <w:lang w:val="en-US"/>
              </w:rPr>
              <w:t>144 (38)</w:t>
            </w:r>
          </w:p>
        </w:tc>
        <w:tc>
          <w:tcPr>
            <w:tcW w:w="1506" w:type="dxa"/>
            <w:shd w:val="clear" w:color="auto" w:fill="D9D9D9" w:themeFill="background1" w:themeFillShade="D9"/>
            <w:vAlign w:val="bottom"/>
          </w:tcPr>
          <w:p w14:paraId="6FA1153A" w14:textId="77777777" w:rsidR="00DE453C" w:rsidRPr="005F1836" w:rsidRDefault="00DE453C" w:rsidP="00DE453C">
            <w:pPr>
              <w:rPr>
                <w:rFonts w:ascii="Calibri" w:hAnsi="Calibri"/>
                <w:color w:val="000000"/>
                <w:lang w:val="en-US"/>
              </w:rPr>
            </w:pPr>
            <w:r w:rsidRPr="005F1836">
              <w:rPr>
                <w:rFonts w:ascii="Calibri" w:hAnsi="Calibri"/>
                <w:color w:val="000000"/>
                <w:lang w:val="en-US"/>
              </w:rPr>
              <w:t>254 (41)</w:t>
            </w:r>
          </w:p>
        </w:tc>
        <w:tc>
          <w:tcPr>
            <w:tcW w:w="1765" w:type="dxa"/>
            <w:shd w:val="clear" w:color="auto" w:fill="D9D9D9" w:themeFill="background1" w:themeFillShade="D9"/>
            <w:vAlign w:val="bottom"/>
          </w:tcPr>
          <w:p w14:paraId="11B843BD" w14:textId="77777777" w:rsidR="00DE453C" w:rsidRPr="005F1836" w:rsidRDefault="00DE453C" w:rsidP="00DE453C">
            <w:pPr>
              <w:rPr>
                <w:rFonts w:ascii="Calibri" w:hAnsi="Calibri"/>
                <w:color w:val="000000"/>
                <w:lang w:val="en-US"/>
              </w:rPr>
            </w:pPr>
            <w:r w:rsidRPr="005F1836">
              <w:rPr>
                <w:rFonts w:ascii="Calibri" w:hAnsi="Calibri"/>
                <w:color w:val="000000"/>
                <w:lang w:val="en-US"/>
              </w:rPr>
              <w:t>86 (38)</w:t>
            </w:r>
          </w:p>
        </w:tc>
        <w:tc>
          <w:tcPr>
            <w:tcW w:w="1325" w:type="dxa"/>
            <w:shd w:val="clear" w:color="auto" w:fill="D9D9D9" w:themeFill="background1" w:themeFillShade="D9"/>
            <w:vAlign w:val="bottom"/>
          </w:tcPr>
          <w:p w14:paraId="650B7244" w14:textId="77777777" w:rsidR="00DE453C" w:rsidRDefault="00DE453C" w:rsidP="00DE453C">
            <w:pPr>
              <w:rPr>
                <w:rFonts w:ascii="Calibri" w:hAnsi="Calibri"/>
                <w:color w:val="000000"/>
              </w:rPr>
            </w:pPr>
            <w:r>
              <w:rPr>
                <w:rFonts w:ascii="Calibri" w:hAnsi="Calibri"/>
                <w:color w:val="000000"/>
              </w:rPr>
              <w:t>484 (39)</w:t>
            </w:r>
          </w:p>
        </w:tc>
        <w:tc>
          <w:tcPr>
            <w:tcW w:w="1204" w:type="dxa"/>
            <w:shd w:val="clear" w:color="auto" w:fill="D9D9D9" w:themeFill="background1" w:themeFillShade="D9"/>
          </w:tcPr>
          <w:p w14:paraId="032B74EC" w14:textId="77777777" w:rsidR="00DE453C" w:rsidRPr="005F1836" w:rsidRDefault="00DE453C" w:rsidP="00DE453C">
            <w:pPr>
              <w:rPr>
                <w:i/>
                <w:lang w:val="en-US"/>
              </w:rPr>
            </w:pPr>
            <w:r w:rsidRPr="005F1836">
              <w:rPr>
                <w:i/>
                <w:lang w:val="en-US"/>
              </w:rPr>
              <w:t>NS</w:t>
            </w:r>
          </w:p>
        </w:tc>
      </w:tr>
      <w:tr w:rsidR="00DE453C" w:rsidRPr="005F1836" w14:paraId="3FC66163" w14:textId="77777777" w:rsidTr="00DE453C">
        <w:tc>
          <w:tcPr>
            <w:tcW w:w="2304" w:type="dxa"/>
            <w:shd w:val="clear" w:color="auto" w:fill="D9D9D9" w:themeFill="background1" w:themeFillShade="D9"/>
            <w:vAlign w:val="bottom"/>
          </w:tcPr>
          <w:p w14:paraId="3A12BE78" w14:textId="77777777" w:rsidR="00DE453C" w:rsidRPr="005F1836" w:rsidRDefault="00DE453C" w:rsidP="00DE453C">
            <w:pPr>
              <w:jc w:val="right"/>
              <w:rPr>
                <w:rFonts w:ascii="Calibri" w:hAnsi="Calibri"/>
                <w:color w:val="000000"/>
                <w:lang w:val="en-US"/>
              </w:rPr>
            </w:pPr>
            <w:r w:rsidRPr="005F1836">
              <w:rPr>
                <w:rFonts w:ascii="Calibri" w:hAnsi="Calibri"/>
                <w:color w:val="000000"/>
                <w:lang w:val="en-US"/>
              </w:rPr>
              <w:t>antibiotics</w:t>
            </w:r>
          </w:p>
        </w:tc>
        <w:tc>
          <w:tcPr>
            <w:tcW w:w="1508" w:type="dxa"/>
            <w:shd w:val="clear" w:color="auto" w:fill="D9D9D9" w:themeFill="background1" w:themeFillShade="D9"/>
            <w:vAlign w:val="bottom"/>
          </w:tcPr>
          <w:p w14:paraId="7C21C254" w14:textId="77777777" w:rsidR="00DE453C" w:rsidRPr="005F1836" w:rsidRDefault="00DE453C" w:rsidP="00DE453C">
            <w:pPr>
              <w:rPr>
                <w:rFonts w:ascii="Calibri" w:hAnsi="Calibri"/>
                <w:color w:val="000000"/>
                <w:lang w:val="en-US"/>
              </w:rPr>
            </w:pPr>
            <w:r w:rsidRPr="005F1836">
              <w:rPr>
                <w:rFonts w:ascii="Calibri" w:hAnsi="Calibri"/>
                <w:color w:val="000000"/>
                <w:lang w:val="en-US"/>
              </w:rPr>
              <w:t>97 (26)</w:t>
            </w:r>
          </w:p>
        </w:tc>
        <w:tc>
          <w:tcPr>
            <w:tcW w:w="1506" w:type="dxa"/>
            <w:shd w:val="clear" w:color="auto" w:fill="D9D9D9" w:themeFill="background1" w:themeFillShade="D9"/>
            <w:vAlign w:val="bottom"/>
          </w:tcPr>
          <w:p w14:paraId="36290E52" w14:textId="77777777" w:rsidR="00DE453C" w:rsidRPr="005F1836" w:rsidRDefault="00DE453C" w:rsidP="00DE453C">
            <w:pPr>
              <w:rPr>
                <w:rFonts w:ascii="Calibri" w:hAnsi="Calibri"/>
                <w:color w:val="000000"/>
                <w:lang w:val="en-US"/>
              </w:rPr>
            </w:pPr>
            <w:r w:rsidRPr="005F1836">
              <w:rPr>
                <w:rFonts w:ascii="Calibri" w:hAnsi="Calibri"/>
                <w:color w:val="000000"/>
                <w:lang w:val="en-US"/>
              </w:rPr>
              <w:t>137 (22)</w:t>
            </w:r>
          </w:p>
        </w:tc>
        <w:tc>
          <w:tcPr>
            <w:tcW w:w="1765" w:type="dxa"/>
            <w:shd w:val="clear" w:color="auto" w:fill="D9D9D9" w:themeFill="background1" w:themeFillShade="D9"/>
            <w:vAlign w:val="bottom"/>
          </w:tcPr>
          <w:p w14:paraId="601738BA" w14:textId="77777777" w:rsidR="00DE453C" w:rsidRPr="005F1836" w:rsidRDefault="00DE453C" w:rsidP="00DE453C">
            <w:pPr>
              <w:rPr>
                <w:rFonts w:ascii="Calibri" w:hAnsi="Calibri"/>
                <w:color w:val="000000"/>
                <w:lang w:val="en-US"/>
              </w:rPr>
            </w:pPr>
            <w:r w:rsidRPr="005F1836">
              <w:rPr>
                <w:rFonts w:ascii="Calibri" w:hAnsi="Calibri"/>
                <w:color w:val="000000"/>
                <w:lang w:val="en-US"/>
              </w:rPr>
              <w:t>46 (20)</w:t>
            </w:r>
          </w:p>
        </w:tc>
        <w:tc>
          <w:tcPr>
            <w:tcW w:w="1325" w:type="dxa"/>
            <w:shd w:val="clear" w:color="auto" w:fill="D9D9D9" w:themeFill="background1" w:themeFillShade="D9"/>
            <w:vAlign w:val="bottom"/>
          </w:tcPr>
          <w:p w14:paraId="75E828B6" w14:textId="77777777" w:rsidR="00DE453C" w:rsidRDefault="00DE453C" w:rsidP="00DE453C">
            <w:pPr>
              <w:rPr>
                <w:rFonts w:ascii="Calibri" w:hAnsi="Calibri"/>
                <w:color w:val="000000"/>
              </w:rPr>
            </w:pPr>
            <w:r>
              <w:rPr>
                <w:rFonts w:ascii="Calibri" w:hAnsi="Calibri"/>
                <w:color w:val="000000"/>
              </w:rPr>
              <w:t>280 (23)</w:t>
            </w:r>
          </w:p>
        </w:tc>
        <w:tc>
          <w:tcPr>
            <w:tcW w:w="1204" w:type="dxa"/>
            <w:shd w:val="clear" w:color="auto" w:fill="D9D9D9" w:themeFill="background1" w:themeFillShade="D9"/>
          </w:tcPr>
          <w:p w14:paraId="666EB298" w14:textId="77777777" w:rsidR="00DE453C" w:rsidRPr="005F1836" w:rsidRDefault="00DE453C" w:rsidP="00DE453C">
            <w:pPr>
              <w:rPr>
                <w:lang w:val="en-US"/>
              </w:rPr>
            </w:pPr>
            <w:r w:rsidRPr="005F1836">
              <w:rPr>
                <w:i/>
                <w:lang w:val="en-US"/>
              </w:rPr>
              <w:t>NS</w:t>
            </w:r>
          </w:p>
        </w:tc>
      </w:tr>
      <w:tr w:rsidR="00DE453C" w:rsidRPr="005F1836" w14:paraId="1BB5F922" w14:textId="77777777" w:rsidTr="00DE453C">
        <w:tc>
          <w:tcPr>
            <w:tcW w:w="2304" w:type="dxa"/>
            <w:shd w:val="clear" w:color="auto" w:fill="D9D9D9" w:themeFill="background1" w:themeFillShade="D9"/>
            <w:vAlign w:val="bottom"/>
          </w:tcPr>
          <w:p w14:paraId="3892E995" w14:textId="77777777" w:rsidR="00DE453C" w:rsidRPr="005F1836" w:rsidRDefault="00DE453C" w:rsidP="00DE453C">
            <w:pPr>
              <w:jc w:val="right"/>
              <w:rPr>
                <w:rFonts w:ascii="Calibri" w:hAnsi="Calibri"/>
                <w:color w:val="000000"/>
                <w:lang w:val="en-US"/>
              </w:rPr>
            </w:pPr>
            <w:r>
              <w:rPr>
                <w:rFonts w:ascii="Calibri" w:hAnsi="Calibri"/>
                <w:color w:val="000000"/>
                <w:lang w:val="en-US"/>
              </w:rPr>
              <w:t xml:space="preserve">Local </w:t>
            </w:r>
            <w:r w:rsidRPr="005F1836">
              <w:rPr>
                <w:rFonts w:ascii="Calibri" w:hAnsi="Calibri"/>
                <w:color w:val="000000"/>
                <w:lang w:val="en-US"/>
              </w:rPr>
              <w:t>anesthetics</w:t>
            </w:r>
          </w:p>
        </w:tc>
        <w:tc>
          <w:tcPr>
            <w:tcW w:w="1508" w:type="dxa"/>
            <w:shd w:val="clear" w:color="auto" w:fill="D9D9D9" w:themeFill="background1" w:themeFillShade="D9"/>
            <w:vAlign w:val="bottom"/>
          </w:tcPr>
          <w:p w14:paraId="7717D211" w14:textId="77777777" w:rsidR="00DE453C" w:rsidRPr="005F1836" w:rsidRDefault="00DE453C" w:rsidP="00DE453C">
            <w:pPr>
              <w:rPr>
                <w:rFonts w:ascii="Calibri" w:hAnsi="Calibri"/>
                <w:color w:val="000000"/>
                <w:lang w:val="en-US"/>
              </w:rPr>
            </w:pPr>
            <w:r w:rsidRPr="005F1836">
              <w:rPr>
                <w:rFonts w:ascii="Calibri" w:hAnsi="Calibri"/>
                <w:color w:val="000000"/>
                <w:lang w:val="en-US"/>
              </w:rPr>
              <w:t>38 (10)</w:t>
            </w:r>
          </w:p>
        </w:tc>
        <w:tc>
          <w:tcPr>
            <w:tcW w:w="1506" w:type="dxa"/>
            <w:shd w:val="clear" w:color="auto" w:fill="D9D9D9" w:themeFill="background1" w:themeFillShade="D9"/>
            <w:vAlign w:val="bottom"/>
          </w:tcPr>
          <w:p w14:paraId="67E2C751" w14:textId="77777777" w:rsidR="00DE453C" w:rsidRPr="005F1836" w:rsidRDefault="00DE453C" w:rsidP="00DE453C">
            <w:pPr>
              <w:rPr>
                <w:rFonts w:ascii="Calibri" w:hAnsi="Calibri"/>
                <w:color w:val="000000"/>
                <w:lang w:val="en-US"/>
              </w:rPr>
            </w:pPr>
            <w:r w:rsidRPr="005F1836">
              <w:rPr>
                <w:rFonts w:ascii="Calibri" w:hAnsi="Calibri"/>
                <w:color w:val="000000"/>
                <w:lang w:val="en-US"/>
              </w:rPr>
              <w:t>65 (10)</w:t>
            </w:r>
          </w:p>
        </w:tc>
        <w:tc>
          <w:tcPr>
            <w:tcW w:w="1765" w:type="dxa"/>
            <w:shd w:val="clear" w:color="auto" w:fill="D9D9D9" w:themeFill="background1" w:themeFillShade="D9"/>
            <w:vAlign w:val="bottom"/>
          </w:tcPr>
          <w:p w14:paraId="0205530F" w14:textId="77777777" w:rsidR="00DE453C" w:rsidRPr="005F1836" w:rsidRDefault="00DE453C" w:rsidP="00DE453C">
            <w:pPr>
              <w:rPr>
                <w:rFonts w:ascii="Calibri" w:hAnsi="Calibri"/>
                <w:color w:val="000000"/>
                <w:lang w:val="en-US"/>
              </w:rPr>
            </w:pPr>
            <w:r w:rsidRPr="005F1836">
              <w:rPr>
                <w:rFonts w:ascii="Calibri" w:hAnsi="Calibri"/>
                <w:color w:val="000000"/>
                <w:lang w:val="en-US"/>
              </w:rPr>
              <w:t>20 (9)</w:t>
            </w:r>
          </w:p>
        </w:tc>
        <w:tc>
          <w:tcPr>
            <w:tcW w:w="1325" w:type="dxa"/>
            <w:shd w:val="clear" w:color="auto" w:fill="D9D9D9" w:themeFill="background1" w:themeFillShade="D9"/>
            <w:vAlign w:val="bottom"/>
          </w:tcPr>
          <w:p w14:paraId="215017C1" w14:textId="77777777" w:rsidR="00DE453C" w:rsidRDefault="00DE453C" w:rsidP="00DE453C">
            <w:pPr>
              <w:rPr>
                <w:rFonts w:ascii="Calibri" w:hAnsi="Calibri"/>
                <w:color w:val="000000"/>
              </w:rPr>
            </w:pPr>
            <w:r>
              <w:rPr>
                <w:rFonts w:ascii="Calibri" w:hAnsi="Calibri"/>
                <w:color w:val="000000"/>
              </w:rPr>
              <w:t>123 (10)</w:t>
            </w:r>
          </w:p>
        </w:tc>
        <w:tc>
          <w:tcPr>
            <w:tcW w:w="1204" w:type="dxa"/>
            <w:shd w:val="clear" w:color="auto" w:fill="D9D9D9" w:themeFill="background1" w:themeFillShade="D9"/>
          </w:tcPr>
          <w:p w14:paraId="18AC0E86" w14:textId="77777777" w:rsidR="00DE453C" w:rsidRPr="005F1836" w:rsidRDefault="00DE453C" w:rsidP="00DE453C">
            <w:pPr>
              <w:rPr>
                <w:lang w:val="en-US"/>
              </w:rPr>
            </w:pPr>
            <w:r w:rsidRPr="005F1836">
              <w:rPr>
                <w:i/>
                <w:lang w:val="en-US"/>
              </w:rPr>
              <w:t>NS</w:t>
            </w:r>
          </w:p>
        </w:tc>
      </w:tr>
      <w:tr w:rsidR="00DE453C" w:rsidRPr="005F1836" w14:paraId="4974EB01" w14:textId="77777777" w:rsidTr="00DE453C">
        <w:tc>
          <w:tcPr>
            <w:tcW w:w="2304" w:type="dxa"/>
            <w:tcBorders>
              <w:bottom w:val="single" w:sz="4" w:space="0" w:color="auto"/>
            </w:tcBorders>
            <w:shd w:val="clear" w:color="auto" w:fill="D9D9D9" w:themeFill="background1" w:themeFillShade="D9"/>
            <w:vAlign w:val="bottom"/>
          </w:tcPr>
          <w:p w14:paraId="2F2347A6" w14:textId="77777777" w:rsidR="00DE453C" w:rsidRPr="005F1836" w:rsidRDefault="00DE453C" w:rsidP="00DE453C">
            <w:pPr>
              <w:jc w:val="right"/>
              <w:rPr>
                <w:rFonts w:ascii="Calibri" w:hAnsi="Calibri"/>
                <w:color w:val="000000"/>
                <w:lang w:val="en-US"/>
              </w:rPr>
            </w:pPr>
            <w:r w:rsidRPr="005F1836">
              <w:rPr>
                <w:rFonts w:ascii="Calibri" w:hAnsi="Calibri"/>
                <w:color w:val="000000"/>
                <w:lang w:val="en-US"/>
              </w:rPr>
              <w:t>x</w:t>
            </w:r>
            <w:r>
              <w:rPr>
                <w:rFonts w:ascii="Calibri" w:hAnsi="Calibri"/>
                <w:color w:val="000000"/>
                <w:lang w:val="en-US"/>
              </w:rPr>
              <w:t>-ray (contrast agent)</w:t>
            </w:r>
          </w:p>
        </w:tc>
        <w:tc>
          <w:tcPr>
            <w:tcW w:w="1508" w:type="dxa"/>
            <w:tcBorders>
              <w:bottom w:val="single" w:sz="4" w:space="0" w:color="auto"/>
            </w:tcBorders>
            <w:shd w:val="clear" w:color="auto" w:fill="D9D9D9" w:themeFill="background1" w:themeFillShade="D9"/>
            <w:vAlign w:val="bottom"/>
          </w:tcPr>
          <w:p w14:paraId="77806AEA" w14:textId="77777777" w:rsidR="00DE453C" w:rsidRPr="005F1836" w:rsidRDefault="00DE453C" w:rsidP="00DE453C">
            <w:pPr>
              <w:rPr>
                <w:rFonts w:ascii="Calibri" w:hAnsi="Calibri"/>
                <w:color w:val="000000"/>
                <w:lang w:val="en-US"/>
              </w:rPr>
            </w:pPr>
            <w:r w:rsidRPr="005F1836">
              <w:rPr>
                <w:rFonts w:ascii="Calibri" w:hAnsi="Calibri"/>
                <w:color w:val="000000"/>
                <w:lang w:val="en-US"/>
              </w:rPr>
              <w:t>12 (3)</w:t>
            </w:r>
          </w:p>
        </w:tc>
        <w:tc>
          <w:tcPr>
            <w:tcW w:w="1506" w:type="dxa"/>
            <w:tcBorders>
              <w:bottom w:val="single" w:sz="4" w:space="0" w:color="auto"/>
            </w:tcBorders>
            <w:shd w:val="clear" w:color="auto" w:fill="D9D9D9" w:themeFill="background1" w:themeFillShade="D9"/>
            <w:vAlign w:val="bottom"/>
          </w:tcPr>
          <w:p w14:paraId="14929B61" w14:textId="77777777" w:rsidR="00DE453C" w:rsidRPr="005F1836" w:rsidRDefault="00DE453C" w:rsidP="00DE453C">
            <w:pPr>
              <w:rPr>
                <w:rFonts w:ascii="Calibri" w:hAnsi="Calibri"/>
                <w:color w:val="000000"/>
                <w:lang w:val="en-US"/>
              </w:rPr>
            </w:pPr>
            <w:r w:rsidRPr="005F1836">
              <w:rPr>
                <w:rFonts w:ascii="Calibri" w:hAnsi="Calibri"/>
                <w:color w:val="000000"/>
                <w:lang w:val="en-US"/>
              </w:rPr>
              <w:t>31 (5)</w:t>
            </w:r>
          </w:p>
        </w:tc>
        <w:tc>
          <w:tcPr>
            <w:tcW w:w="1765" w:type="dxa"/>
            <w:tcBorders>
              <w:bottom w:val="single" w:sz="4" w:space="0" w:color="auto"/>
            </w:tcBorders>
            <w:shd w:val="clear" w:color="auto" w:fill="D9D9D9" w:themeFill="background1" w:themeFillShade="D9"/>
            <w:vAlign w:val="bottom"/>
          </w:tcPr>
          <w:p w14:paraId="575FA231" w14:textId="77777777" w:rsidR="00DE453C" w:rsidRPr="005F1836" w:rsidRDefault="00DE453C" w:rsidP="00DE453C">
            <w:pPr>
              <w:rPr>
                <w:rFonts w:ascii="Calibri" w:hAnsi="Calibri"/>
                <w:lang w:val="en-US"/>
              </w:rPr>
            </w:pPr>
            <w:r w:rsidRPr="005F1836">
              <w:rPr>
                <w:rFonts w:ascii="Calibri" w:hAnsi="Calibri"/>
                <w:lang w:val="en-US"/>
              </w:rPr>
              <w:t>19 (8)</w:t>
            </w:r>
          </w:p>
        </w:tc>
        <w:tc>
          <w:tcPr>
            <w:tcW w:w="1325" w:type="dxa"/>
            <w:tcBorders>
              <w:bottom w:val="single" w:sz="4" w:space="0" w:color="auto"/>
            </w:tcBorders>
            <w:shd w:val="clear" w:color="auto" w:fill="D9D9D9" w:themeFill="background1" w:themeFillShade="D9"/>
            <w:vAlign w:val="bottom"/>
          </w:tcPr>
          <w:p w14:paraId="0ADE165C" w14:textId="77777777" w:rsidR="00DE453C" w:rsidRDefault="00DE453C" w:rsidP="00DE453C">
            <w:pPr>
              <w:rPr>
                <w:rFonts w:ascii="Calibri" w:hAnsi="Calibri"/>
                <w:color w:val="000000"/>
              </w:rPr>
            </w:pPr>
            <w:r>
              <w:rPr>
                <w:rFonts w:ascii="Calibri" w:hAnsi="Calibri"/>
                <w:color w:val="000000"/>
              </w:rPr>
              <w:t>62 (5)</w:t>
            </w:r>
          </w:p>
        </w:tc>
        <w:tc>
          <w:tcPr>
            <w:tcW w:w="1204" w:type="dxa"/>
            <w:tcBorders>
              <w:bottom w:val="single" w:sz="4" w:space="0" w:color="auto"/>
            </w:tcBorders>
            <w:shd w:val="clear" w:color="auto" w:fill="D9D9D9" w:themeFill="background1" w:themeFillShade="D9"/>
          </w:tcPr>
          <w:p w14:paraId="050C71C3" w14:textId="77777777" w:rsidR="00DE453C" w:rsidRPr="005F1836" w:rsidRDefault="00DE453C" w:rsidP="00DE453C">
            <w:pPr>
              <w:rPr>
                <w:lang w:val="en-US"/>
              </w:rPr>
            </w:pPr>
            <w:r w:rsidRPr="005F1836">
              <w:rPr>
                <w:i/>
                <w:lang w:val="en-US"/>
              </w:rPr>
              <w:t>NS</w:t>
            </w:r>
          </w:p>
        </w:tc>
      </w:tr>
      <w:tr w:rsidR="00DE453C" w:rsidRPr="005F1836" w14:paraId="1A469BBE" w14:textId="77777777" w:rsidTr="00DE453C">
        <w:tc>
          <w:tcPr>
            <w:tcW w:w="2304" w:type="dxa"/>
            <w:shd w:val="clear" w:color="auto" w:fill="D9D9D9" w:themeFill="background1" w:themeFillShade="D9"/>
            <w:vAlign w:val="bottom"/>
          </w:tcPr>
          <w:p w14:paraId="256862CD" w14:textId="77777777" w:rsidR="00DE453C" w:rsidRPr="005F1836" w:rsidRDefault="00DE453C" w:rsidP="00DE453C">
            <w:pPr>
              <w:jc w:val="right"/>
              <w:rPr>
                <w:rFonts w:ascii="Calibri" w:hAnsi="Calibri"/>
                <w:color w:val="000000"/>
                <w:lang w:val="en-US"/>
              </w:rPr>
            </w:pPr>
            <w:r w:rsidRPr="005F1836">
              <w:rPr>
                <w:rFonts w:ascii="Calibri" w:hAnsi="Calibri"/>
                <w:color w:val="000000"/>
                <w:lang w:val="en-US"/>
              </w:rPr>
              <w:t>PPI</w:t>
            </w:r>
          </w:p>
        </w:tc>
        <w:tc>
          <w:tcPr>
            <w:tcW w:w="1508" w:type="dxa"/>
            <w:shd w:val="clear" w:color="auto" w:fill="D9D9D9" w:themeFill="background1" w:themeFillShade="D9"/>
            <w:vAlign w:val="bottom"/>
          </w:tcPr>
          <w:p w14:paraId="30A3195B" w14:textId="77777777" w:rsidR="00DE453C" w:rsidRPr="005F1836" w:rsidRDefault="00DE453C" w:rsidP="00DE453C">
            <w:pPr>
              <w:rPr>
                <w:rFonts w:ascii="Calibri" w:hAnsi="Calibri"/>
                <w:color w:val="000000"/>
                <w:lang w:val="en-US"/>
              </w:rPr>
            </w:pPr>
            <w:r w:rsidRPr="005F1836">
              <w:rPr>
                <w:rFonts w:ascii="Calibri" w:hAnsi="Calibri"/>
                <w:color w:val="000000"/>
                <w:lang w:val="en-US"/>
              </w:rPr>
              <w:t>15 (4)</w:t>
            </w:r>
          </w:p>
        </w:tc>
        <w:tc>
          <w:tcPr>
            <w:tcW w:w="1506" w:type="dxa"/>
            <w:shd w:val="clear" w:color="auto" w:fill="D9D9D9" w:themeFill="background1" w:themeFillShade="D9"/>
            <w:vAlign w:val="bottom"/>
          </w:tcPr>
          <w:p w14:paraId="7C108B73" w14:textId="77777777" w:rsidR="00DE453C" w:rsidRPr="005F1836" w:rsidRDefault="00DE453C" w:rsidP="00DE453C">
            <w:pPr>
              <w:rPr>
                <w:rFonts w:ascii="Calibri" w:hAnsi="Calibri"/>
                <w:color w:val="000000"/>
                <w:lang w:val="en-US"/>
              </w:rPr>
            </w:pPr>
            <w:r w:rsidRPr="005F1836">
              <w:rPr>
                <w:rFonts w:ascii="Calibri" w:hAnsi="Calibri"/>
                <w:color w:val="000000"/>
                <w:lang w:val="en-US"/>
              </w:rPr>
              <w:t>14 (2)</w:t>
            </w:r>
          </w:p>
        </w:tc>
        <w:tc>
          <w:tcPr>
            <w:tcW w:w="1765" w:type="dxa"/>
            <w:shd w:val="clear" w:color="auto" w:fill="D9D9D9" w:themeFill="background1" w:themeFillShade="D9"/>
            <w:vAlign w:val="bottom"/>
          </w:tcPr>
          <w:p w14:paraId="21C2C15A" w14:textId="77777777" w:rsidR="00DE453C" w:rsidRPr="005F1836" w:rsidRDefault="00DE453C" w:rsidP="00DE453C">
            <w:pPr>
              <w:rPr>
                <w:rFonts w:ascii="Calibri" w:hAnsi="Calibri"/>
                <w:color w:val="000000"/>
                <w:lang w:val="en-US"/>
              </w:rPr>
            </w:pPr>
            <w:r w:rsidRPr="005F1836">
              <w:rPr>
                <w:rFonts w:ascii="Calibri" w:hAnsi="Calibri"/>
                <w:color w:val="000000"/>
                <w:lang w:val="en-US"/>
              </w:rPr>
              <w:t>7 (3)</w:t>
            </w:r>
          </w:p>
        </w:tc>
        <w:tc>
          <w:tcPr>
            <w:tcW w:w="1325" w:type="dxa"/>
            <w:shd w:val="clear" w:color="auto" w:fill="D9D9D9" w:themeFill="background1" w:themeFillShade="D9"/>
            <w:vAlign w:val="bottom"/>
          </w:tcPr>
          <w:p w14:paraId="478055DD" w14:textId="77777777" w:rsidR="00DE453C" w:rsidRDefault="00DE453C" w:rsidP="00DE453C">
            <w:pPr>
              <w:rPr>
                <w:rFonts w:ascii="Calibri" w:hAnsi="Calibri"/>
                <w:color w:val="000000"/>
              </w:rPr>
            </w:pPr>
            <w:r>
              <w:rPr>
                <w:rFonts w:ascii="Calibri" w:hAnsi="Calibri"/>
                <w:color w:val="000000"/>
              </w:rPr>
              <w:t>36 (3)</w:t>
            </w:r>
          </w:p>
        </w:tc>
        <w:tc>
          <w:tcPr>
            <w:tcW w:w="1204" w:type="dxa"/>
            <w:shd w:val="clear" w:color="auto" w:fill="D9D9D9" w:themeFill="background1" w:themeFillShade="D9"/>
          </w:tcPr>
          <w:p w14:paraId="216AD3A8" w14:textId="77777777" w:rsidR="00DE453C" w:rsidRPr="005F1836" w:rsidRDefault="00DE453C" w:rsidP="00DE453C">
            <w:pPr>
              <w:rPr>
                <w:lang w:val="en-US"/>
              </w:rPr>
            </w:pPr>
            <w:r w:rsidRPr="005F1836">
              <w:rPr>
                <w:i/>
                <w:lang w:val="en-US"/>
              </w:rPr>
              <w:t>NS</w:t>
            </w:r>
          </w:p>
        </w:tc>
      </w:tr>
      <w:tr w:rsidR="00DE453C" w:rsidRPr="005F1836" w14:paraId="09AB6ACB" w14:textId="77777777" w:rsidTr="00DE453C">
        <w:tc>
          <w:tcPr>
            <w:tcW w:w="2304" w:type="dxa"/>
            <w:tcBorders>
              <w:bottom w:val="single" w:sz="4" w:space="0" w:color="auto"/>
            </w:tcBorders>
            <w:shd w:val="clear" w:color="auto" w:fill="D9D9D9" w:themeFill="background1" w:themeFillShade="D9"/>
          </w:tcPr>
          <w:p w14:paraId="21D174FC" w14:textId="77777777" w:rsidR="00DE453C" w:rsidRPr="005F1836" w:rsidRDefault="00DE453C" w:rsidP="00DE453C">
            <w:pPr>
              <w:jc w:val="right"/>
              <w:rPr>
                <w:lang w:val="en-US"/>
              </w:rPr>
            </w:pPr>
            <w:r w:rsidRPr="005F1836">
              <w:rPr>
                <w:lang w:val="en-US"/>
              </w:rPr>
              <w:t xml:space="preserve">  Cardiovascular drugs</w:t>
            </w:r>
          </w:p>
        </w:tc>
        <w:tc>
          <w:tcPr>
            <w:tcW w:w="1508" w:type="dxa"/>
            <w:tcBorders>
              <w:bottom w:val="single" w:sz="4" w:space="0" w:color="auto"/>
            </w:tcBorders>
            <w:shd w:val="clear" w:color="auto" w:fill="D9D9D9" w:themeFill="background1" w:themeFillShade="D9"/>
          </w:tcPr>
          <w:p w14:paraId="7B819A6B" w14:textId="77777777" w:rsidR="00DE453C" w:rsidRPr="005F1836" w:rsidRDefault="00DE453C" w:rsidP="00DE453C">
            <w:pPr>
              <w:rPr>
                <w:lang w:val="en-US"/>
              </w:rPr>
            </w:pPr>
            <w:r>
              <w:rPr>
                <w:lang w:val="en-US"/>
              </w:rPr>
              <w:t>1 (0.3)</w:t>
            </w:r>
          </w:p>
        </w:tc>
        <w:tc>
          <w:tcPr>
            <w:tcW w:w="1506" w:type="dxa"/>
            <w:tcBorders>
              <w:bottom w:val="single" w:sz="4" w:space="0" w:color="auto"/>
            </w:tcBorders>
            <w:shd w:val="clear" w:color="auto" w:fill="D9D9D9" w:themeFill="background1" w:themeFillShade="D9"/>
          </w:tcPr>
          <w:p w14:paraId="360E07E3" w14:textId="77777777" w:rsidR="00DE453C" w:rsidRPr="005F1836" w:rsidRDefault="00DE453C" w:rsidP="00DE453C">
            <w:pPr>
              <w:rPr>
                <w:lang w:val="en-US"/>
              </w:rPr>
            </w:pPr>
            <w:r>
              <w:rPr>
                <w:lang w:val="en-US"/>
              </w:rPr>
              <w:t>5 (0.8)</w:t>
            </w:r>
          </w:p>
        </w:tc>
        <w:tc>
          <w:tcPr>
            <w:tcW w:w="1765" w:type="dxa"/>
            <w:tcBorders>
              <w:bottom w:val="single" w:sz="4" w:space="0" w:color="auto"/>
            </w:tcBorders>
            <w:shd w:val="clear" w:color="auto" w:fill="D9D9D9" w:themeFill="background1" w:themeFillShade="D9"/>
          </w:tcPr>
          <w:p w14:paraId="5351639C" w14:textId="77777777" w:rsidR="00DE453C" w:rsidRPr="00A3159E" w:rsidRDefault="00DE453C" w:rsidP="00DE453C">
            <w:pPr>
              <w:rPr>
                <w:b/>
                <w:lang w:val="en-US"/>
              </w:rPr>
            </w:pPr>
            <w:r w:rsidRPr="00A3159E">
              <w:rPr>
                <w:b/>
                <w:lang w:val="en-US"/>
              </w:rPr>
              <w:t>7 (3)</w:t>
            </w:r>
          </w:p>
        </w:tc>
        <w:tc>
          <w:tcPr>
            <w:tcW w:w="1325" w:type="dxa"/>
            <w:tcBorders>
              <w:bottom w:val="single" w:sz="4" w:space="0" w:color="auto"/>
            </w:tcBorders>
            <w:shd w:val="clear" w:color="auto" w:fill="D9D9D9" w:themeFill="background1" w:themeFillShade="D9"/>
          </w:tcPr>
          <w:p w14:paraId="746730D5" w14:textId="77777777" w:rsidR="00DE453C" w:rsidRPr="005F1836" w:rsidRDefault="00DE453C" w:rsidP="00DE453C">
            <w:pPr>
              <w:rPr>
                <w:lang w:val="en-US"/>
              </w:rPr>
            </w:pPr>
            <w:r>
              <w:rPr>
                <w:lang w:val="en-US"/>
              </w:rPr>
              <w:t>13 (1.1)</w:t>
            </w:r>
          </w:p>
        </w:tc>
        <w:tc>
          <w:tcPr>
            <w:tcW w:w="1204" w:type="dxa"/>
            <w:tcBorders>
              <w:bottom w:val="single" w:sz="4" w:space="0" w:color="auto"/>
            </w:tcBorders>
            <w:shd w:val="clear" w:color="auto" w:fill="D9D9D9" w:themeFill="background1" w:themeFillShade="D9"/>
          </w:tcPr>
          <w:p w14:paraId="35C9616D" w14:textId="77777777" w:rsidR="00DE453C" w:rsidRPr="005F1836" w:rsidRDefault="00DE453C" w:rsidP="00DE453C">
            <w:pPr>
              <w:rPr>
                <w:i/>
                <w:lang w:val="en-US"/>
              </w:rPr>
            </w:pPr>
            <w:r>
              <w:rPr>
                <w:i/>
                <w:lang w:val="en-US"/>
              </w:rPr>
              <w:t>p=0.005</w:t>
            </w:r>
          </w:p>
        </w:tc>
      </w:tr>
      <w:tr w:rsidR="00DE453C" w:rsidRPr="005F1836" w14:paraId="401DC649" w14:textId="77777777" w:rsidTr="00DE453C">
        <w:tc>
          <w:tcPr>
            <w:tcW w:w="2304" w:type="dxa"/>
            <w:tcBorders>
              <w:bottom w:val="single" w:sz="4" w:space="0" w:color="auto"/>
            </w:tcBorders>
          </w:tcPr>
          <w:p w14:paraId="102C9935" w14:textId="77777777" w:rsidR="00DE453C" w:rsidRPr="005F1836" w:rsidRDefault="00DE453C" w:rsidP="00DE453C">
            <w:pPr>
              <w:rPr>
                <w:b/>
                <w:lang w:val="en-US"/>
              </w:rPr>
            </w:pPr>
            <w:r w:rsidRPr="005F1836">
              <w:rPr>
                <w:b/>
                <w:lang w:val="en-US"/>
              </w:rPr>
              <w:t>Insects</w:t>
            </w:r>
          </w:p>
        </w:tc>
        <w:tc>
          <w:tcPr>
            <w:tcW w:w="1508" w:type="dxa"/>
            <w:tcBorders>
              <w:bottom w:val="single" w:sz="4" w:space="0" w:color="auto"/>
            </w:tcBorders>
          </w:tcPr>
          <w:p w14:paraId="19FE4738" w14:textId="77777777" w:rsidR="00DE453C" w:rsidRPr="002A20A4" w:rsidRDefault="00DE453C" w:rsidP="00DE453C">
            <w:pPr>
              <w:rPr>
                <w:b/>
                <w:lang w:val="en-US"/>
              </w:rPr>
            </w:pPr>
            <w:r w:rsidRPr="002A20A4">
              <w:rPr>
                <w:b/>
                <w:lang w:val="en-US"/>
              </w:rPr>
              <w:t>756 (42)</w:t>
            </w:r>
          </w:p>
        </w:tc>
        <w:tc>
          <w:tcPr>
            <w:tcW w:w="1506" w:type="dxa"/>
            <w:tcBorders>
              <w:bottom w:val="single" w:sz="4" w:space="0" w:color="auto"/>
            </w:tcBorders>
          </w:tcPr>
          <w:p w14:paraId="4AFEF554" w14:textId="77777777" w:rsidR="00DE453C" w:rsidRPr="002A20A4" w:rsidRDefault="00DE453C" w:rsidP="00DE453C">
            <w:pPr>
              <w:rPr>
                <w:lang w:val="en-US"/>
              </w:rPr>
            </w:pPr>
            <w:r w:rsidRPr="002A20A4">
              <w:rPr>
                <w:lang w:val="en-US"/>
              </w:rPr>
              <w:t>1672 (59)</w:t>
            </w:r>
          </w:p>
        </w:tc>
        <w:tc>
          <w:tcPr>
            <w:tcW w:w="1765" w:type="dxa"/>
            <w:tcBorders>
              <w:bottom w:val="single" w:sz="4" w:space="0" w:color="auto"/>
            </w:tcBorders>
          </w:tcPr>
          <w:p w14:paraId="32166405" w14:textId="77777777" w:rsidR="00DE453C" w:rsidRPr="002A20A4" w:rsidRDefault="00DE453C" w:rsidP="00DE453C">
            <w:pPr>
              <w:rPr>
                <w:lang w:val="en-US"/>
              </w:rPr>
            </w:pPr>
            <w:r w:rsidRPr="002A20A4">
              <w:rPr>
                <w:lang w:val="en-US"/>
              </w:rPr>
              <w:t>559 (60)</w:t>
            </w:r>
          </w:p>
        </w:tc>
        <w:tc>
          <w:tcPr>
            <w:tcW w:w="1325" w:type="dxa"/>
            <w:tcBorders>
              <w:bottom w:val="single" w:sz="4" w:space="0" w:color="auto"/>
            </w:tcBorders>
          </w:tcPr>
          <w:p w14:paraId="2007D8C1" w14:textId="77777777" w:rsidR="00DE453C" w:rsidRPr="002A20A4" w:rsidRDefault="00DE453C" w:rsidP="00DE453C">
            <w:pPr>
              <w:rPr>
                <w:lang w:val="en-US"/>
              </w:rPr>
            </w:pPr>
            <w:r w:rsidRPr="002A20A4">
              <w:rPr>
                <w:lang w:val="en-US"/>
              </w:rPr>
              <w:t>2987 (53)</w:t>
            </w:r>
          </w:p>
        </w:tc>
        <w:tc>
          <w:tcPr>
            <w:tcW w:w="1204" w:type="dxa"/>
            <w:tcBorders>
              <w:bottom w:val="single" w:sz="4" w:space="0" w:color="auto"/>
            </w:tcBorders>
          </w:tcPr>
          <w:p w14:paraId="68131BC8" w14:textId="77777777" w:rsidR="00DE453C" w:rsidRPr="002A20A4" w:rsidRDefault="00DE453C" w:rsidP="00DE453C">
            <w:pPr>
              <w:rPr>
                <w:i/>
                <w:lang w:val="en-US"/>
              </w:rPr>
            </w:pPr>
            <w:r w:rsidRPr="002A20A4">
              <w:rPr>
                <w:i/>
                <w:lang w:val="en-US"/>
              </w:rPr>
              <w:t>p&lt;0.001</w:t>
            </w:r>
          </w:p>
        </w:tc>
      </w:tr>
      <w:tr w:rsidR="00DE453C" w:rsidRPr="005F1836" w14:paraId="4EC826F0" w14:textId="77777777" w:rsidTr="00DE453C">
        <w:tc>
          <w:tcPr>
            <w:tcW w:w="2304" w:type="dxa"/>
            <w:shd w:val="clear" w:color="auto" w:fill="D9D9D9" w:themeFill="background1" w:themeFillShade="D9"/>
          </w:tcPr>
          <w:p w14:paraId="514CB74F" w14:textId="77777777" w:rsidR="00DE453C" w:rsidRPr="005F1836" w:rsidRDefault="00DE453C" w:rsidP="00DE453C">
            <w:pPr>
              <w:jc w:val="right"/>
              <w:rPr>
                <w:lang w:val="en-US"/>
              </w:rPr>
            </w:pPr>
            <w:r w:rsidRPr="005F1836">
              <w:rPr>
                <w:lang w:val="en-US"/>
              </w:rPr>
              <w:t xml:space="preserve"> Yellow jacket</w:t>
            </w:r>
          </w:p>
        </w:tc>
        <w:tc>
          <w:tcPr>
            <w:tcW w:w="1508" w:type="dxa"/>
            <w:shd w:val="clear" w:color="auto" w:fill="D9D9D9" w:themeFill="background1" w:themeFillShade="D9"/>
            <w:vAlign w:val="bottom"/>
          </w:tcPr>
          <w:p w14:paraId="072134E8" w14:textId="77777777" w:rsidR="00DE453C" w:rsidRPr="005F1836" w:rsidRDefault="00DE453C" w:rsidP="00DE453C">
            <w:pPr>
              <w:rPr>
                <w:rFonts w:ascii="Calibri" w:hAnsi="Calibri"/>
                <w:color w:val="000000"/>
                <w:lang w:val="en-US"/>
              </w:rPr>
            </w:pPr>
            <w:r w:rsidRPr="005F1836">
              <w:rPr>
                <w:rFonts w:ascii="Calibri" w:hAnsi="Calibri"/>
                <w:color w:val="000000"/>
                <w:lang w:val="en-US"/>
              </w:rPr>
              <w:t>523 (69)</w:t>
            </w:r>
          </w:p>
        </w:tc>
        <w:tc>
          <w:tcPr>
            <w:tcW w:w="1506" w:type="dxa"/>
            <w:shd w:val="clear" w:color="auto" w:fill="D9D9D9" w:themeFill="background1" w:themeFillShade="D9"/>
            <w:vAlign w:val="bottom"/>
          </w:tcPr>
          <w:p w14:paraId="1FF76EA4" w14:textId="77777777" w:rsidR="00DE453C" w:rsidRPr="005F1836" w:rsidRDefault="00DE453C" w:rsidP="00DE453C">
            <w:pPr>
              <w:rPr>
                <w:rFonts w:ascii="Calibri" w:hAnsi="Calibri"/>
                <w:color w:val="000000"/>
                <w:lang w:val="en-US"/>
              </w:rPr>
            </w:pPr>
            <w:r w:rsidRPr="005F1836">
              <w:rPr>
                <w:rFonts w:ascii="Calibri" w:hAnsi="Calibri"/>
                <w:color w:val="000000"/>
                <w:lang w:val="en-US"/>
              </w:rPr>
              <w:t>1248 (75)</w:t>
            </w:r>
          </w:p>
        </w:tc>
        <w:tc>
          <w:tcPr>
            <w:tcW w:w="1765" w:type="dxa"/>
            <w:shd w:val="clear" w:color="auto" w:fill="D9D9D9" w:themeFill="background1" w:themeFillShade="D9"/>
            <w:vAlign w:val="bottom"/>
          </w:tcPr>
          <w:p w14:paraId="725C528E" w14:textId="77777777" w:rsidR="00DE453C" w:rsidRPr="005F1836" w:rsidRDefault="00DE453C" w:rsidP="00DE453C">
            <w:pPr>
              <w:rPr>
                <w:rFonts w:ascii="Calibri" w:hAnsi="Calibri"/>
                <w:color w:val="000000"/>
                <w:lang w:val="en-US"/>
              </w:rPr>
            </w:pPr>
            <w:r w:rsidRPr="005F1836">
              <w:rPr>
                <w:rFonts w:ascii="Calibri" w:hAnsi="Calibri"/>
                <w:color w:val="000000"/>
                <w:lang w:val="en-US"/>
              </w:rPr>
              <w:t>405 (72)</w:t>
            </w:r>
          </w:p>
        </w:tc>
        <w:tc>
          <w:tcPr>
            <w:tcW w:w="1325" w:type="dxa"/>
            <w:shd w:val="clear" w:color="auto" w:fill="D9D9D9" w:themeFill="background1" w:themeFillShade="D9"/>
          </w:tcPr>
          <w:p w14:paraId="5AD80EA4" w14:textId="77777777" w:rsidR="00DE453C" w:rsidRPr="005F1836" w:rsidRDefault="00DE453C" w:rsidP="00DE453C">
            <w:pPr>
              <w:rPr>
                <w:lang w:val="en-US"/>
              </w:rPr>
            </w:pPr>
            <w:r>
              <w:rPr>
                <w:lang w:val="en-US"/>
              </w:rPr>
              <w:t>2176 (73)</w:t>
            </w:r>
          </w:p>
        </w:tc>
        <w:tc>
          <w:tcPr>
            <w:tcW w:w="1204" w:type="dxa"/>
            <w:shd w:val="clear" w:color="auto" w:fill="D9D9D9" w:themeFill="background1" w:themeFillShade="D9"/>
          </w:tcPr>
          <w:p w14:paraId="2DB68990" w14:textId="77777777" w:rsidR="00DE453C" w:rsidRPr="005F1836" w:rsidRDefault="00DE453C" w:rsidP="00DE453C">
            <w:pPr>
              <w:rPr>
                <w:lang w:val="en-US"/>
              </w:rPr>
            </w:pPr>
            <w:r w:rsidRPr="005F1836">
              <w:rPr>
                <w:i/>
                <w:lang w:val="en-US"/>
              </w:rPr>
              <w:t>NS</w:t>
            </w:r>
          </w:p>
        </w:tc>
      </w:tr>
      <w:tr w:rsidR="00DE453C" w:rsidRPr="005F1836" w14:paraId="2CEBFCE1" w14:textId="77777777" w:rsidTr="00DE453C">
        <w:tc>
          <w:tcPr>
            <w:tcW w:w="2304" w:type="dxa"/>
            <w:shd w:val="clear" w:color="auto" w:fill="D9D9D9" w:themeFill="background1" w:themeFillShade="D9"/>
          </w:tcPr>
          <w:p w14:paraId="6F8AA5EB" w14:textId="77777777" w:rsidR="00DE453C" w:rsidRPr="005F1836" w:rsidRDefault="00DE453C" w:rsidP="00DE453C">
            <w:pPr>
              <w:jc w:val="right"/>
              <w:rPr>
                <w:lang w:val="en-US"/>
              </w:rPr>
            </w:pPr>
            <w:r w:rsidRPr="005F1836">
              <w:rPr>
                <w:lang w:val="en-US"/>
              </w:rPr>
              <w:t xml:space="preserve"> Bee</w:t>
            </w:r>
          </w:p>
        </w:tc>
        <w:tc>
          <w:tcPr>
            <w:tcW w:w="1508" w:type="dxa"/>
            <w:shd w:val="clear" w:color="auto" w:fill="D9D9D9" w:themeFill="background1" w:themeFillShade="D9"/>
            <w:vAlign w:val="bottom"/>
          </w:tcPr>
          <w:p w14:paraId="350C1551" w14:textId="77777777" w:rsidR="00DE453C" w:rsidRPr="005F1836" w:rsidRDefault="00DE453C" w:rsidP="00DE453C">
            <w:pPr>
              <w:rPr>
                <w:rFonts w:ascii="Calibri" w:hAnsi="Calibri"/>
                <w:color w:val="000000"/>
                <w:lang w:val="en-US"/>
              </w:rPr>
            </w:pPr>
            <w:r w:rsidRPr="005F1836">
              <w:rPr>
                <w:rFonts w:ascii="Calibri" w:hAnsi="Calibri"/>
                <w:color w:val="000000"/>
                <w:lang w:val="en-US"/>
              </w:rPr>
              <w:t>179 (24)</w:t>
            </w:r>
          </w:p>
        </w:tc>
        <w:tc>
          <w:tcPr>
            <w:tcW w:w="1506" w:type="dxa"/>
            <w:shd w:val="clear" w:color="auto" w:fill="D9D9D9" w:themeFill="background1" w:themeFillShade="D9"/>
            <w:vAlign w:val="bottom"/>
          </w:tcPr>
          <w:p w14:paraId="2B9AA276" w14:textId="77777777" w:rsidR="00DE453C" w:rsidRPr="005F1836" w:rsidRDefault="00DE453C" w:rsidP="00DE453C">
            <w:pPr>
              <w:rPr>
                <w:rFonts w:ascii="Calibri" w:hAnsi="Calibri"/>
                <w:color w:val="000000"/>
                <w:lang w:val="en-US"/>
              </w:rPr>
            </w:pPr>
            <w:r w:rsidRPr="005F1836">
              <w:rPr>
                <w:rFonts w:ascii="Calibri" w:hAnsi="Calibri"/>
                <w:color w:val="000000"/>
                <w:lang w:val="en-US"/>
              </w:rPr>
              <w:t>266 (16)</w:t>
            </w:r>
          </w:p>
        </w:tc>
        <w:tc>
          <w:tcPr>
            <w:tcW w:w="1765" w:type="dxa"/>
            <w:shd w:val="clear" w:color="auto" w:fill="D9D9D9" w:themeFill="background1" w:themeFillShade="D9"/>
            <w:vAlign w:val="bottom"/>
          </w:tcPr>
          <w:p w14:paraId="66576121" w14:textId="77777777" w:rsidR="00DE453C" w:rsidRPr="005F1836" w:rsidRDefault="00DE453C" w:rsidP="00DE453C">
            <w:pPr>
              <w:rPr>
                <w:rFonts w:ascii="Calibri" w:hAnsi="Calibri"/>
                <w:color w:val="000000"/>
                <w:lang w:val="en-US"/>
              </w:rPr>
            </w:pPr>
            <w:r w:rsidRPr="005F1836">
              <w:rPr>
                <w:rFonts w:ascii="Calibri" w:hAnsi="Calibri"/>
                <w:color w:val="000000"/>
                <w:lang w:val="en-US"/>
              </w:rPr>
              <w:t>88 (16)</w:t>
            </w:r>
          </w:p>
        </w:tc>
        <w:tc>
          <w:tcPr>
            <w:tcW w:w="1325" w:type="dxa"/>
            <w:shd w:val="clear" w:color="auto" w:fill="D9D9D9" w:themeFill="background1" w:themeFillShade="D9"/>
          </w:tcPr>
          <w:p w14:paraId="41362E24" w14:textId="77777777" w:rsidR="00DE453C" w:rsidRPr="005F1836" w:rsidRDefault="00DE453C" w:rsidP="00DE453C">
            <w:pPr>
              <w:rPr>
                <w:lang w:val="en-US"/>
              </w:rPr>
            </w:pPr>
            <w:r>
              <w:rPr>
                <w:lang w:val="en-US"/>
              </w:rPr>
              <w:t>533 (18)</w:t>
            </w:r>
          </w:p>
        </w:tc>
        <w:tc>
          <w:tcPr>
            <w:tcW w:w="1204" w:type="dxa"/>
            <w:shd w:val="clear" w:color="auto" w:fill="D9D9D9" w:themeFill="background1" w:themeFillShade="D9"/>
          </w:tcPr>
          <w:p w14:paraId="5694FE48" w14:textId="77777777" w:rsidR="00DE453C" w:rsidRPr="005F1836" w:rsidRDefault="00DE453C" w:rsidP="00DE453C">
            <w:pPr>
              <w:rPr>
                <w:lang w:val="en-US"/>
              </w:rPr>
            </w:pPr>
            <w:r w:rsidRPr="005F1836">
              <w:rPr>
                <w:i/>
                <w:lang w:val="en-US"/>
              </w:rPr>
              <w:t>NS</w:t>
            </w:r>
          </w:p>
        </w:tc>
      </w:tr>
      <w:tr w:rsidR="00DE453C" w:rsidRPr="005F1836" w14:paraId="170F2051" w14:textId="77777777" w:rsidTr="00DE453C">
        <w:tc>
          <w:tcPr>
            <w:tcW w:w="2304" w:type="dxa"/>
            <w:shd w:val="clear" w:color="auto" w:fill="D9D9D9" w:themeFill="background1" w:themeFillShade="D9"/>
          </w:tcPr>
          <w:p w14:paraId="74510CB7" w14:textId="77777777" w:rsidR="00DE453C" w:rsidRPr="005F1836" w:rsidRDefault="00DE453C" w:rsidP="00DE453C">
            <w:pPr>
              <w:jc w:val="right"/>
              <w:rPr>
                <w:lang w:val="en-US"/>
              </w:rPr>
            </w:pPr>
            <w:r w:rsidRPr="005F1836">
              <w:rPr>
                <w:lang w:val="en-US"/>
              </w:rPr>
              <w:t xml:space="preserve"> Hornet</w:t>
            </w:r>
          </w:p>
        </w:tc>
        <w:tc>
          <w:tcPr>
            <w:tcW w:w="1508" w:type="dxa"/>
            <w:shd w:val="clear" w:color="auto" w:fill="D9D9D9" w:themeFill="background1" w:themeFillShade="D9"/>
            <w:vAlign w:val="bottom"/>
          </w:tcPr>
          <w:p w14:paraId="6461C589" w14:textId="77777777" w:rsidR="00DE453C" w:rsidRPr="005F1836" w:rsidRDefault="00DE453C" w:rsidP="00DE453C">
            <w:pPr>
              <w:rPr>
                <w:rFonts w:ascii="Calibri" w:hAnsi="Calibri"/>
                <w:color w:val="000000"/>
                <w:lang w:val="en-US"/>
              </w:rPr>
            </w:pPr>
            <w:r w:rsidRPr="005F1836">
              <w:rPr>
                <w:rFonts w:ascii="Calibri" w:hAnsi="Calibri"/>
                <w:color w:val="000000"/>
                <w:lang w:val="en-US"/>
              </w:rPr>
              <w:t>30 (4)</w:t>
            </w:r>
          </w:p>
        </w:tc>
        <w:tc>
          <w:tcPr>
            <w:tcW w:w="1506" w:type="dxa"/>
            <w:shd w:val="clear" w:color="auto" w:fill="D9D9D9" w:themeFill="background1" w:themeFillShade="D9"/>
            <w:vAlign w:val="bottom"/>
          </w:tcPr>
          <w:p w14:paraId="15E3F8C1" w14:textId="77777777" w:rsidR="00DE453C" w:rsidRPr="005F1836" w:rsidRDefault="00DE453C" w:rsidP="00DE453C">
            <w:pPr>
              <w:rPr>
                <w:rFonts w:ascii="Calibri" w:hAnsi="Calibri"/>
                <w:color w:val="000000"/>
                <w:lang w:val="en-US"/>
              </w:rPr>
            </w:pPr>
            <w:r w:rsidRPr="005F1836">
              <w:rPr>
                <w:rFonts w:ascii="Calibri" w:hAnsi="Calibri"/>
                <w:color w:val="000000"/>
                <w:lang w:val="en-US"/>
              </w:rPr>
              <w:t>83 (5)</w:t>
            </w:r>
          </w:p>
        </w:tc>
        <w:tc>
          <w:tcPr>
            <w:tcW w:w="1765" w:type="dxa"/>
            <w:shd w:val="clear" w:color="auto" w:fill="D9D9D9" w:themeFill="background1" w:themeFillShade="D9"/>
            <w:vAlign w:val="bottom"/>
          </w:tcPr>
          <w:p w14:paraId="65CAD1BD" w14:textId="77777777" w:rsidR="00DE453C" w:rsidRPr="005F1836" w:rsidRDefault="00DE453C" w:rsidP="00DE453C">
            <w:pPr>
              <w:rPr>
                <w:rFonts w:ascii="Calibri" w:hAnsi="Calibri"/>
                <w:color w:val="000000"/>
                <w:lang w:val="en-US"/>
              </w:rPr>
            </w:pPr>
            <w:r w:rsidRPr="005F1836">
              <w:rPr>
                <w:rFonts w:ascii="Calibri" w:hAnsi="Calibri"/>
                <w:color w:val="000000"/>
                <w:lang w:val="en-US"/>
              </w:rPr>
              <w:t>37 (7)</w:t>
            </w:r>
          </w:p>
        </w:tc>
        <w:tc>
          <w:tcPr>
            <w:tcW w:w="1325" w:type="dxa"/>
            <w:shd w:val="clear" w:color="auto" w:fill="D9D9D9" w:themeFill="background1" w:themeFillShade="D9"/>
          </w:tcPr>
          <w:p w14:paraId="30DD2065" w14:textId="77777777" w:rsidR="00DE453C" w:rsidRPr="005F1836" w:rsidRDefault="00DE453C" w:rsidP="00DE453C">
            <w:pPr>
              <w:rPr>
                <w:lang w:val="en-US"/>
              </w:rPr>
            </w:pPr>
            <w:r>
              <w:rPr>
                <w:lang w:val="en-US"/>
              </w:rPr>
              <w:t>150 (5)</w:t>
            </w:r>
          </w:p>
        </w:tc>
        <w:tc>
          <w:tcPr>
            <w:tcW w:w="1204" w:type="dxa"/>
            <w:shd w:val="clear" w:color="auto" w:fill="D9D9D9" w:themeFill="background1" w:themeFillShade="D9"/>
          </w:tcPr>
          <w:p w14:paraId="2E308946" w14:textId="77777777" w:rsidR="00DE453C" w:rsidRPr="005F1836" w:rsidRDefault="00DE453C" w:rsidP="00DE453C">
            <w:pPr>
              <w:rPr>
                <w:lang w:val="en-US"/>
              </w:rPr>
            </w:pPr>
            <w:r w:rsidRPr="005F1836">
              <w:rPr>
                <w:i/>
                <w:lang w:val="en-US"/>
              </w:rPr>
              <w:t>NS</w:t>
            </w:r>
          </w:p>
        </w:tc>
      </w:tr>
      <w:tr w:rsidR="00DE453C" w:rsidRPr="005F1836" w14:paraId="6CB543E9" w14:textId="77777777" w:rsidTr="00DE453C">
        <w:tc>
          <w:tcPr>
            <w:tcW w:w="2304" w:type="dxa"/>
            <w:tcBorders>
              <w:bottom w:val="single" w:sz="4" w:space="0" w:color="auto"/>
            </w:tcBorders>
          </w:tcPr>
          <w:p w14:paraId="3A578DC1" w14:textId="77777777" w:rsidR="00DE453C" w:rsidRPr="005F1836" w:rsidRDefault="00DE453C" w:rsidP="00DE453C">
            <w:pPr>
              <w:rPr>
                <w:b/>
                <w:lang w:val="en-US"/>
              </w:rPr>
            </w:pPr>
            <w:r w:rsidRPr="005F1836">
              <w:rPr>
                <w:b/>
                <w:lang w:val="en-US"/>
              </w:rPr>
              <w:t>Food</w:t>
            </w:r>
          </w:p>
        </w:tc>
        <w:tc>
          <w:tcPr>
            <w:tcW w:w="1508" w:type="dxa"/>
            <w:tcBorders>
              <w:bottom w:val="single" w:sz="4" w:space="0" w:color="auto"/>
            </w:tcBorders>
          </w:tcPr>
          <w:p w14:paraId="4BE60625" w14:textId="77777777" w:rsidR="00DE453C" w:rsidRPr="002A20A4" w:rsidRDefault="00DE453C" w:rsidP="00DE453C">
            <w:pPr>
              <w:rPr>
                <w:b/>
                <w:lang w:val="en-US"/>
              </w:rPr>
            </w:pPr>
            <w:r w:rsidRPr="002A20A4">
              <w:rPr>
                <w:b/>
                <w:lang w:val="en-US"/>
              </w:rPr>
              <w:t>468 (26)</w:t>
            </w:r>
          </w:p>
        </w:tc>
        <w:tc>
          <w:tcPr>
            <w:tcW w:w="1506" w:type="dxa"/>
            <w:tcBorders>
              <w:bottom w:val="single" w:sz="4" w:space="0" w:color="auto"/>
            </w:tcBorders>
          </w:tcPr>
          <w:p w14:paraId="52869BE5" w14:textId="77777777" w:rsidR="00DE453C" w:rsidRPr="002A20A4" w:rsidRDefault="00DE453C" w:rsidP="00DE453C">
            <w:pPr>
              <w:rPr>
                <w:lang w:val="en-US"/>
              </w:rPr>
            </w:pPr>
            <w:r w:rsidRPr="002A20A4">
              <w:rPr>
                <w:lang w:val="en-US"/>
              </w:rPr>
              <w:t>343 (12)</w:t>
            </w:r>
          </w:p>
        </w:tc>
        <w:tc>
          <w:tcPr>
            <w:tcW w:w="1765" w:type="dxa"/>
            <w:tcBorders>
              <w:bottom w:val="single" w:sz="4" w:space="0" w:color="auto"/>
            </w:tcBorders>
          </w:tcPr>
          <w:p w14:paraId="111793F5" w14:textId="77777777" w:rsidR="00DE453C" w:rsidRPr="002A20A4" w:rsidRDefault="00DE453C" w:rsidP="00DE453C">
            <w:pPr>
              <w:rPr>
                <w:lang w:val="en-US"/>
              </w:rPr>
            </w:pPr>
            <w:r w:rsidRPr="002A20A4">
              <w:rPr>
                <w:lang w:val="en-US"/>
              </w:rPr>
              <w:t>93 (10)</w:t>
            </w:r>
          </w:p>
        </w:tc>
        <w:tc>
          <w:tcPr>
            <w:tcW w:w="1325" w:type="dxa"/>
            <w:tcBorders>
              <w:bottom w:val="single" w:sz="4" w:space="0" w:color="auto"/>
            </w:tcBorders>
          </w:tcPr>
          <w:p w14:paraId="5093E9D5" w14:textId="77777777" w:rsidR="00DE453C" w:rsidRPr="002A20A4" w:rsidRDefault="00DE453C" w:rsidP="00DE453C">
            <w:pPr>
              <w:rPr>
                <w:lang w:val="en-US"/>
              </w:rPr>
            </w:pPr>
            <w:r w:rsidRPr="002A20A4">
              <w:rPr>
                <w:lang w:val="en-US"/>
              </w:rPr>
              <w:t>904 (16)</w:t>
            </w:r>
          </w:p>
        </w:tc>
        <w:tc>
          <w:tcPr>
            <w:tcW w:w="1204" w:type="dxa"/>
            <w:tcBorders>
              <w:bottom w:val="single" w:sz="4" w:space="0" w:color="auto"/>
            </w:tcBorders>
          </w:tcPr>
          <w:p w14:paraId="557E6353" w14:textId="77777777" w:rsidR="00DE453C" w:rsidRPr="002A20A4" w:rsidRDefault="00DE453C" w:rsidP="00DE453C">
            <w:pPr>
              <w:rPr>
                <w:i/>
                <w:lang w:val="en-US"/>
              </w:rPr>
            </w:pPr>
            <w:r w:rsidRPr="002A20A4">
              <w:rPr>
                <w:i/>
                <w:lang w:val="en-US"/>
              </w:rPr>
              <w:t>p&lt;0.001</w:t>
            </w:r>
          </w:p>
        </w:tc>
      </w:tr>
      <w:tr w:rsidR="00DE453C" w:rsidRPr="005F1836" w14:paraId="11426E2D" w14:textId="77777777" w:rsidTr="00DE453C">
        <w:tc>
          <w:tcPr>
            <w:tcW w:w="2304" w:type="dxa"/>
            <w:shd w:val="pct12" w:color="auto" w:fill="auto"/>
            <w:vAlign w:val="bottom"/>
          </w:tcPr>
          <w:p w14:paraId="00FB3CE8" w14:textId="77777777" w:rsidR="00DE453C" w:rsidRPr="005F1836" w:rsidRDefault="00DE453C" w:rsidP="00DE453C">
            <w:pPr>
              <w:jc w:val="right"/>
              <w:rPr>
                <w:rFonts w:ascii="Calibri" w:hAnsi="Calibri"/>
                <w:color w:val="000000"/>
                <w:lang w:val="en-US"/>
              </w:rPr>
            </w:pPr>
            <w:r w:rsidRPr="005F1836">
              <w:rPr>
                <w:rFonts w:ascii="Calibri" w:hAnsi="Calibri"/>
                <w:color w:val="000000"/>
                <w:lang w:val="en-US"/>
              </w:rPr>
              <w:t>wheat</w:t>
            </w:r>
          </w:p>
        </w:tc>
        <w:tc>
          <w:tcPr>
            <w:tcW w:w="1508" w:type="dxa"/>
            <w:shd w:val="pct12" w:color="auto" w:fill="auto"/>
            <w:vAlign w:val="bottom"/>
          </w:tcPr>
          <w:p w14:paraId="415C3C1D" w14:textId="77777777" w:rsidR="00DE453C" w:rsidRPr="005F1836" w:rsidRDefault="00DE453C" w:rsidP="00DE453C">
            <w:pPr>
              <w:rPr>
                <w:rFonts w:ascii="Calibri" w:hAnsi="Calibri"/>
                <w:color w:val="000000"/>
                <w:lang w:val="en-US"/>
              </w:rPr>
            </w:pPr>
            <w:r w:rsidRPr="005F1836">
              <w:rPr>
                <w:rFonts w:ascii="Calibri" w:hAnsi="Calibri"/>
                <w:color w:val="000000"/>
                <w:lang w:val="en-US"/>
              </w:rPr>
              <w:t>76 (16)</w:t>
            </w:r>
          </w:p>
        </w:tc>
        <w:tc>
          <w:tcPr>
            <w:tcW w:w="1506" w:type="dxa"/>
            <w:shd w:val="pct12" w:color="auto" w:fill="auto"/>
            <w:vAlign w:val="bottom"/>
          </w:tcPr>
          <w:p w14:paraId="0A7B0858" w14:textId="77777777" w:rsidR="00DE453C" w:rsidRPr="005F1836" w:rsidRDefault="00DE453C" w:rsidP="00DE453C">
            <w:pPr>
              <w:rPr>
                <w:rFonts w:ascii="Calibri" w:hAnsi="Calibri"/>
                <w:color w:val="000000"/>
                <w:lang w:val="en-US"/>
              </w:rPr>
            </w:pPr>
            <w:r w:rsidRPr="005F1836">
              <w:rPr>
                <w:rFonts w:ascii="Calibri" w:hAnsi="Calibri"/>
                <w:color w:val="000000"/>
                <w:lang w:val="en-US"/>
              </w:rPr>
              <w:t>57 (17)</w:t>
            </w:r>
          </w:p>
        </w:tc>
        <w:tc>
          <w:tcPr>
            <w:tcW w:w="1765" w:type="dxa"/>
            <w:shd w:val="pct12" w:color="auto" w:fill="auto"/>
            <w:vAlign w:val="bottom"/>
          </w:tcPr>
          <w:p w14:paraId="2CFBD4D0" w14:textId="77777777" w:rsidR="00DE453C" w:rsidRPr="005F1836" w:rsidRDefault="00DE453C" w:rsidP="00DE453C">
            <w:pPr>
              <w:rPr>
                <w:rFonts w:ascii="Calibri" w:hAnsi="Calibri"/>
                <w:color w:val="000000"/>
                <w:lang w:val="en-US"/>
              </w:rPr>
            </w:pPr>
            <w:r w:rsidRPr="005F1836">
              <w:rPr>
                <w:rFonts w:ascii="Calibri" w:hAnsi="Calibri"/>
                <w:color w:val="000000"/>
                <w:lang w:val="en-US"/>
              </w:rPr>
              <w:t>13 (14)</w:t>
            </w:r>
          </w:p>
        </w:tc>
        <w:tc>
          <w:tcPr>
            <w:tcW w:w="1325" w:type="dxa"/>
            <w:shd w:val="pct12" w:color="auto" w:fill="auto"/>
            <w:vAlign w:val="bottom"/>
          </w:tcPr>
          <w:p w14:paraId="541FF5EB" w14:textId="77777777" w:rsidR="00DE453C" w:rsidRDefault="00DE453C" w:rsidP="00DE453C">
            <w:pPr>
              <w:rPr>
                <w:rFonts w:ascii="Calibri" w:hAnsi="Calibri"/>
                <w:color w:val="000000"/>
              </w:rPr>
            </w:pPr>
            <w:r>
              <w:rPr>
                <w:rFonts w:ascii="Calibri" w:hAnsi="Calibri"/>
                <w:color w:val="000000"/>
              </w:rPr>
              <w:t>146 (16)</w:t>
            </w:r>
          </w:p>
        </w:tc>
        <w:tc>
          <w:tcPr>
            <w:tcW w:w="1204" w:type="dxa"/>
            <w:shd w:val="pct12" w:color="auto" w:fill="auto"/>
          </w:tcPr>
          <w:p w14:paraId="692A27B6" w14:textId="77777777" w:rsidR="00DE453C" w:rsidRPr="005F1836" w:rsidRDefault="00DE453C" w:rsidP="00DE453C">
            <w:pPr>
              <w:rPr>
                <w:lang w:val="en-US"/>
              </w:rPr>
            </w:pPr>
            <w:r w:rsidRPr="005F1836">
              <w:rPr>
                <w:i/>
                <w:lang w:val="en-US"/>
              </w:rPr>
              <w:t>NS</w:t>
            </w:r>
          </w:p>
        </w:tc>
      </w:tr>
      <w:tr w:rsidR="00DE453C" w:rsidRPr="005F1836" w14:paraId="466208C4" w14:textId="77777777" w:rsidTr="00DE453C">
        <w:tc>
          <w:tcPr>
            <w:tcW w:w="2304" w:type="dxa"/>
            <w:shd w:val="pct12" w:color="auto" w:fill="auto"/>
            <w:vAlign w:val="bottom"/>
          </w:tcPr>
          <w:p w14:paraId="3C896DE5" w14:textId="77777777" w:rsidR="00DE453C" w:rsidRPr="005F1836" w:rsidRDefault="00DE453C" w:rsidP="00DE453C">
            <w:pPr>
              <w:jc w:val="right"/>
              <w:rPr>
                <w:rFonts w:ascii="Calibri" w:hAnsi="Calibri"/>
                <w:color w:val="000000"/>
                <w:lang w:val="en-US"/>
              </w:rPr>
            </w:pPr>
            <w:r w:rsidRPr="005F1836">
              <w:rPr>
                <w:rFonts w:ascii="Calibri" w:hAnsi="Calibri"/>
                <w:color w:val="000000"/>
                <w:lang w:val="en-US"/>
              </w:rPr>
              <w:t>hazelnut</w:t>
            </w:r>
          </w:p>
        </w:tc>
        <w:tc>
          <w:tcPr>
            <w:tcW w:w="1508" w:type="dxa"/>
            <w:shd w:val="pct12" w:color="auto" w:fill="auto"/>
            <w:vAlign w:val="bottom"/>
          </w:tcPr>
          <w:p w14:paraId="7F49B0D8" w14:textId="77777777" w:rsidR="00DE453C" w:rsidRPr="005F1836" w:rsidRDefault="00DE453C" w:rsidP="00DE453C">
            <w:pPr>
              <w:rPr>
                <w:rFonts w:ascii="Calibri" w:hAnsi="Calibri"/>
                <w:color w:val="000000"/>
                <w:lang w:val="en-US"/>
              </w:rPr>
            </w:pPr>
            <w:r w:rsidRPr="005F1836">
              <w:rPr>
                <w:rFonts w:ascii="Calibri" w:hAnsi="Calibri"/>
                <w:color w:val="000000"/>
                <w:lang w:val="en-US"/>
              </w:rPr>
              <w:t>37 (8)</w:t>
            </w:r>
          </w:p>
        </w:tc>
        <w:tc>
          <w:tcPr>
            <w:tcW w:w="1506" w:type="dxa"/>
            <w:shd w:val="pct12" w:color="auto" w:fill="auto"/>
            <w:vAlign w:val="bottom"/>
          </w:tcPr>
          <w:p w14:paraId="491259AF" w14:textId="77777777" w:rsidR="00DE453C" w:rsidRPr="005F1836" w:rsidRDefault="00DE453C" w:rsidP="00DE453C">
            <w:pPr>
              <w:rPr>
                <w:rFonts w:ascii="Calibri" w:hAnsi="Calibri"/>
                <w:color w:val="000000"/>
                <w:lang w:val="en-US"/>
              </w:rPr>
            </w:pPr>
            <w:r w:rsidRPr="005F1836">
              <w:rPr>
                <w:rFonts w:ascii="Calibri" w:hAnsi="Calibri"/>
                <w:color w:val="000000"/>
                <w:lang w:val="en-US"/>
              </w:rPr>
              <w:t>28 (8)</w:t>
            </w:r>
          </w:p>
        </w:tc>
        <w:tc>
          <w:tcPr>
            <w:tcW w:w="1765" w:type="dxa"/>
            <w:shd w:val="pct12" w:color="auto" w:fill="auto"/>
            <w:vAlign w:val="bottom"/>
          </w:tcPr>
          <w:p w14:paraId="60077B4B" w14:textId="77777777" w:rsidR="00DE453C" w:rsidRPr="005F1836" w:rsidRDefault="00DE453C" w:rsidP="00DE453C">
            <w:pPr>
              <w:rPr>
                <w:rFonts w:ascii="Calibri" w:hAnsi="Calibri"/>
                <w:b/>
                <w:lang w:val="en-US"/>
              </w:rPr>
            </w:pPr>
            <w:r w:rsidRPr="005F1836">
              <w:rPr>
                <w:rFonts w:ascii="Calibri" w:hAnsi="Calibri"/>
                <w:b/>
                <w:lang w:val="en-US"/>
              </w:rPr>
              <w:t>15 (16)</w:t>
            </w:r>
          </w:p>
        </w:tc>
        <w:tc>
          <w:tcPr>
            <w:tcW w:w="1325" w:type="dxa"/>
            <w:shd w:val="pct12" w:color="auto" w:fill="auto"/>
            <w:vAlign w:val="bottom"/>
          </w:tcPr>
          <w:p w14:paraId="1A11DB98" w14:textId="77777777" w:rsidR="00DE453C" w:rsidRDefault="00DE453C" w:rsidP="00DE453C">
            <w:pPr>
              <w:rPr>
                <w:rFonts w:ascii="Calibri" w:hAnsi="Calibri"/>
                <w:color w:val="000000"/>
              </w:rPr>
            </w:pPr>
            <w:r>
              <w:rPr>
                <w:rFonts w:ascii="Calibri" w:hAnsi="Calibri"/>
                <w:color w:val="000000"/>
              </w:rPr>
              <w:t>80 (9)</w:t>
            </w:r>
          </w:p>
        </w:tc>
        <w:tc>
          <w:tcPr>
            <w:tcW w:w="1204" w:type="dxa"/>
            <w:shd w:val="pct12" w:color="auto" w:fill="auto"/>
          </w:tcPr>
          <w:p w14:paraId="3A22068C" w14:textId="77777777" w:rsidR="00DE453C" w:rsidRPr="005F1836" w:rsidRDefault="00DE453C" w:rsidP="00DE453C">
            <w:pPr>
              <w:rPr>
                <w:i/>
                <w:lang w:val="en-US"/>
              </w:rPr>
            </w:pPr>
            <w:r w:rsidRPr="005F1836">
              <w:rPr>
                <w:i/>
                <w:lang w:val="en-US"/>
              </w:rPr>
              <w:t>p=0.009</w:t>
            </w:r>
          </w:p>
        </w:tc>
      </w:tr>
      <w:tr w:rsidR="00DE453C" w:rsidRPr="005F1836" w14:paraId="234559DD" w14:textId="77777777" w:rsidTr="00DE453C">
        <w:tc>
          <w:tcPr>
            <w:tcW w:w="2304" w:type="dxa"/>
            <w:shd w:val="pct12" w:color="auto" w:fill="auto"/>
            <w:vAlign w:val="bottom"/>
          </w:tcPr>
          <w:p w14:paraId="39F73439" w14:textId="77777777" w:rsidR="00DE453C" w:rsidRPr="005F1836" w:rsidRDefault="00DE453C" w:rsidP="00DE453C">
            <w:pPr>
              <w:jc w:val="right"/>
              <w:rPr>
                <w:rFonts w:ascii="Calibri" w:hAnsi="Calibri"/>
                <w:color w:val="000000"/>
                <w:lang w:val="en-US"/>
              </w:rPr>
            </w:pPr>
            <w:r w:rsidRPr="005F1836">
              <w:rPr>
                <w:rFonts w:ascii="Calibri" w:hAnsi="Calibri"/>
                <w:color w:val="000000"/>
                <w:lang w:val="en-US"/>
              </w:rPr>
              <w:t>soy</w:t>
            </w:r>
          </w:p>
        </w:tc>
        <w:tc>
          <w:tcPr>
            <w:tcW w:w="1508" w:type="dxa"/>
            <w:shd w:val="pct12" w:color="auto" w:fill="auto"/>
            <w:vAlign w:val="bottom"/>
          </w:tcPr>
          <w:p w14:paraId="5B9B538F" w14:textId="77777777" w:rsidR="00DE453C" w:rsidRPr="005F1836" w:rsidRDefault="00DE453C" w:rsidP="00DE453C">
            <w:pPr>
              <w:rPr>
                <w:rFonts w:ascii="Calibri" w:hAnsi="Calibri"/>
                <w:color w:val="000000"/>
                <w:lang w:val="en-US"/>
              </w:rPr>
            </w:pPr>
            <w:r w:rsidRPr="005F1836">
              <w:rPr>
                <w:rFonts w:ascii="Calibri" w:hAnsi="Calibri"/>
                <w:color w:val="000000"/>
                <w:lang w:val="en-US"/>
              </w:rPr>
              <w:t>28 (6)</w:t>
            </w:r>
          </w:p>
        </w:tc>
        <w:tc>
          <w:tcPr>
            <w:tcW w:w="1506" w:type="dxa"/>
            <w:shd w:val="pct12" w:color="auto" w:fill="auto"/>
            <w:vAlign w:val="bottom"/>
          </w:tcPr>
          <w:p w14:paraId="70E18185" w14:textId="77777777" w:rsidR="00DE453C" w:rsidRPr="005F1836" w:rsidRDefault="00DE453C" w:rsidP="00DE453C">
            <w:pPr>
              <w:rPr>
                <w:rFonts w:ascii="Calibri" w:hAnsi="Calibri"/>
                <w:color w:val="000000"/>
                <w:lang w:val="en-US"/>
              </w:rPr>
            </w:pPr>
            <w:r w:rsidRPr="005F1836">
              <w:rPr>
                <w:rFonts w:ascii="Calibri" w:hAnsi="Calibri"/>
                <w:color w:val="000000"/>
                <w:lang w:val="en-US"/>
              </w:rPr>
              <w:t>41 (12)</w:t>
            </w:r>
          </w:p>
        </w:tc>
        <w:tc>
          <w:tcPr>
            <w:tcW w:w="1765" w:type="dxa"/>
            <w:shd w:val="pct12" w:color="auto" w:fill="auto"/>
            <w:vAlign w:val="bottom"/>
          </w:tcPr>
          <w:p w14:paraId="1632ACBA" w14:textId="77777777" w:rsidR="00DE453C" w:rsidRPr="005F1836" w:rsidRDefault="00DE453C" w:rsidP="00DE453C">
            <w:pPr>
              <w:rPr>
                <w:rFonts w:ascii="Calibri" w:hAnsi="Calibri"/>
                <w:color w:val="000000"/>
                <w:lang w:val="en-US"/>
              </w:rPr>
            </w:pPr>
            <w:r w:rsidRPr="005F1836">
              <w:rPr>
                <w:rFonts w:ascii="Calibri" w:hAnsi="Calibri"/>
                <w:color w:val="000000"/>
                <w:lang w:val="en-US"/>
              </w:rPr>
              <w:t>5 (5)</w:t>
            </w:r>
          </w:p>
        </w:tc>
        <w:tc>
          <w:tcPr>
            <w:tcW w:w="1325" w:type="dxa"/>
            <w:shd w:val="pct12" w:color="auto" w:fill="auto"/>
            <w:vAlign w:val="bottom"/>
          </w:tcPr>
          <w:p w14:paraId="31191424" w14:textId="77777777" w:rsidR="00DE453C" w:rsidRDefault="00DE453C" w:rsidP="00DE453C">
            <w:pPr>
              <w:rPr>
                <w:rFonts w:ascii="Calibri" w:hAnsi="Calibri"/>
                <w:color w:val="000000"/>
              </w:rPr>
            </w:pPr>
            <w:r>
              <w:rPr>
                <w:rFonts w:ascii="Calibri" w:hAnsi="Calibri"/>
                <w:color w:val="000000"/>
              </w:rPr>
              <w:t>74 (8)</w:t>
            </w:r>
          </w:p>
        </w:tc>
        <w:tc>
          <w:tcPr>
            <w:tcW w:w="1204" w:type="dxa"/>
            <w:shd w:val="pct12" w:color="auto" w:fill="auto"/>
          </w:tcPr>
          <w:p w14:paraId="2A26883D" w14:textId="77777777" w:rsidR="00DE453C" w:rsidRPr="005F1836" w:rsidRDefault="00DE453C" w:rsidP="00DE453C">
            <w:pPr>
              <w:rPr>
                <w:lang w:val="en-US"/>
              </w:rPr>
            </w:pPr>
            <w:r w:rsidRPr="005F1836">
              <w:rPr>
                <w:i/>
                <w:lang w:val="en-US"/>
              </w:rPr>
              <w:t>NS</w:t>
            </w:r>
          </w:p>
        </w:tc>
      </w:tr>
      <w:tr w:rsidR="00DE453C" w:rsidRPr="005F1836" w14:paraId="29301DF1" w14:textId="77777777" w:rsidTr="00DE453C">
        <w:tc>
          <w:tcPr>
            <w:tcW w:w="2304" w:type="dxa"/>
            <w:shd w:val="pct12" w:color="auto" w:fill="auto"/>
            <w:vAlign w:val="bottom"/>
          </w:tcPr>
          <w:p w14:paraId="369534A0" w14:textId="77777777" w:rsidR="00DE453C" w:rsidRPr="005F1836" w:rsidRDefault="00DE453C" w:rsidP="00DE453C">
            <w:pPr>
              <w:jc w:val="right"/>
              <w:rPr>
                <w:rFonts w:ascii="Calibri" w:hAnsi="Calibri"/>
                <w:color w:val="000000"/>
                <w:lang w:val="en-US"/>
              </w:rPr>
            </w:pPr>
            <w:r w:rsidRPr="005F1836">
              <w:rPr>
                <w:rFonts w:ascii="Calibri" w:hAnsi="Calibri"/>
                <w:color w:val="000000"/>
                <w:lang w:val="en-US"/>
              </w:rPr>
              <w:t>celery</w:t>
            </w:r>
          </w:p>
        </w:tc>
        <w:tc>
          <w:tcPr>
            <w:tcW w:w="1508" w:type="dxa"/>
            <w:shd w:val="pct12" w:color="auto" w:fill="auto"/>
            <w:vAlign w:val="bottom"/>
          </w:tcPr>
          <w:p w14:paraId="1510A097" w14:textId="77777777" w:rsidR="00DE453C" w:rsidRPr="005F1836" w:rsidRDefault="00DE453C" w:rsidP="00DE453C">
            <w:pPr>
              <w:rPr>
                <w:rFonts w:ascii="Calibri" w:hAnsi="Calibri"/>
                <w:color w:val="000000"/>
                <w:lang w:val="en-US"/>
              </w:rPr>
            </w:pPr>
            <w:r w:rsidRPr="005F1836">
              <w:rPr>
                <w:rFonts w:ascii="Calibri" w:hAnsi="Calibri"/>
                <w:color w:val="000000"/>
                <w:lang w:val="en-US"/>
              </w:rPr>
              <w:t>27 (6)</w:t>
            </w:r>
          </w:p>
        </w:tc>
        <w:tc>
          <w:tcPr>
            <w:tcW w:w="1506" w:type="dxa"/>
            <w:shd w:val="pct12" w:color="auto" w:fill="auto"/>
            <w:vAlign w:val="bottom"/>
          </w:tcPr>
          <w:p w14:paraId="39ED78C1" w14:textId="77777777" w:rsidR="00DE453C" w:rsidRPr="005F1836" w:rsidRDefault="00DE453C" w:rsidP="00DE453C">
            <w:pPr>
              <w:rPr>
                <w:rFonts w:ascii="Calibri" w:hAnsi="Calibri"/>
                <w:color w:val="000000"/>
                <w:lang w:val="en-US"/>
              </w:rPr>
            </w:pPr>
            <w:r w:rsidRPr="005F1836">
              <w:rPr>
                <w:rFonts w:ascii="Calibri" w:hAnsi="Calibri"/>
                <w:color w:val="000000"/>
                <w:lang w:val="en-US"/>
              </w:rPr>
              <w:t>29 (8)</w:t>
            </w:r>
          </w:p>
        </w:tc>
        <w:tc>
          <w:tcPr>
            <w:tcW w:w="1765" w:type="dxa"/>
            <w:shd w:val="pct12" w:color="auto" w:fill="auto"/>
            <w:vAlign w:val="bottom"/>
          </w:tcPr>
          <w:p w14:paraId="663E4AEB" w14:textId="77777777" w:rsidR="00DE453C" w:rsidRPr="005F1836" w:rsidRDefault="00DE453C" w:rsidP="00DE453C">
            <w:pPr>
              <w:rPr>
                <w:rFonts w:ascii="Calibri" w:hAnsi="Calibri"/>
                <w:color w:val="000000"/>
                <w:lang w:val="en-US"/>
              </w:rPr>
            </w:pPr>
            <w:r w:rsidRPr="005F1836">
              <w:rPr>
                <w:rFonts w:ascii="Calibri" w:hAnsi="Calibri"/>
                <w:color w:val="000000"/>
                <w:lang w:val="en-US"/>
              </w:rPr>
              <w:t>7 (8)</w:t>
            </w:r>
          </w:p>
        </w:tc>
        <w:tc>
          <w:tcPr>
            <w:tcW w:w="1325" w:type="dxa"/>
            <w:shd w:val="pct12" w:color="auto" w:fill="auto"/>
            <w:vAlign w:val="bottom"/>
          </w:tcPr>
          <w:p w14:paraId="7ECD0C28" w14:textId="77777777" w:rsidR="00DE453C" w:rsidRDefault="00DE453C" w:rsidP="00DE453C">
            <w:pPr>
              <w:rPr>
                <w:rFonts w:ascii="Calibri" w:hAnsi="Calibri"/>
                <w:color w:val="000000"/>
              </w:rPr>
            </w:pPr>
            <w:r>
              <w:rPr>
                <w:rFonts w:ascii="Calibri" w:hAnsi="Calibri"/>
                <w:color w:val="000000"/>
              </w:rPr>
              <w:t>63 (7)</w:t>
            </w:r>
          </w:p>
        </w:tc>
        <w:tc>
          <w:tcPr>
            <w:tcW w:w="1204" w:type="dxa"/>
            <w:shd w:val="pct12" w:color="auto" w:fill="auto"/>
          </w:tcPr>
          <w:p w14:paraId="1B58653A" w14:textId="77777777" w:rsidR="00DE453C" w:rsidRPr="005F1836" w:rsidRDefault="00DE453C" w:rsidP="00DE453C">
            <w:pPr>
              <w:rPr>
                <w:lang w:val="en-US"/>
              </w:rPr>
            </w:pPr>
            <w:r w:rsidRPr="005F1836">
              <w:rPr>
                <w:i/>
                <w:lang w:val="en-US"/>
              </w:rPr>
              <w:t>NS</w:t>
            </w:r>
          </w:p>
        </w:tc>
      </w:tr>
      <w:tr w:rsidR="00DE453C" w:rsidRPr="005F1836" w14:paraId="08AA372C" w14:textId="77777777" w:rsidTr="00DE453C">
        <w:tc>
          <w:tcPr>
            <w:tcW w:w="2304" w:type="dxa"/>
            <w:shd w:val="pct12" w:color="auto" w:fill="auto"/>
            <w:vAlign w:val="bottom"/>
          </w:tcPr>
          <w:p w14:paraId="35F95F0C" w14:textId="77777777" w:rsidR="00DE453C" w:rsidRPr="005F1836" w:rsidRDefault="00DE453C" w:rsidP="00DE453C">
            <w:pPr>
              <w:jc w:val="right"/>
              <w:rPr>
                <w:rFonts w:ascii="Calibri" w:hAnsi="Calibri"/>
                <w:color w:val="000000"/>
                <w:lang w:val="en-US"/>
              </w:rPr>
            </w:pPr>
            <w:r w:rsidRPr="005F1836">
              <w:rPr>
                <w:rFonts w:ascii="Calibri" w:hAnsi="Calibri"/>
                <w:color w:val="000000"/>
                <w:lang w:val="en-US"/>
              </w:rPr>
              <w:t>shellfish</w:t>
            </w:r>
          </w:p>
        </w:tc>
        <w:tc>
          <w:tcPr>
            <w:tcW w:w="1508" w:type="dxa"/>
            <w:shd w:val="pct12" w:color="auto" w:fill="auto"/>
            <w:vAlign w:val="bottom"/>
          </w:tcPr>
          <w:p w14:paraId="3AC0278D" w14:textId="77777777" w:rsidR="00DE453C" w:rsidRPr="005F1836" w:rsidRDefault="00DE453C" w:rsidP="00DE453C">
            <w:pPr>
              <w:rPr>
                <w:rFonts w:ascii="Calibri" w:hAnsi="Calibri"/>
                <w:color w:val="000000"/>
                <w:lang w:val="en-US"/>
              </w:rPr>
            </w:pPr>
            <w:r w:rsidRPr="005F1836">
              <w:rPr>
                <w:rFonts w:ascii="Calibri" w:hAnsi="Calibri"/>
                <w:color w:val="000000"/>
                <w:lang w:val="en-US"/>
              </w:rPr>
              <w:t>33 (7)</w:t>
            </w:r>
          </w:p>
        </w:tc>
        <w:tc>
          <w:tcPr>
            <w:tcW w:w="1506" w:type="dxa"/>
            <w:shd w:val="pct12" w:color="auto" w:fill="auto"/>
            <w:vAlign w:val="bottom"/>
          </w:tcPr>
          <w:p w14:paraId="78BA1E0B" w14:textId="77777777" w:rsidR="00DE453C" w:rsidRPr="005F1836" w:rsidRDefault="00DE453C" w:rsidP="00DE453C">
            <w:pPr>
              <w:rPr>
                <w:rFonts w:ascii="Calibri" w:hAnsi="Calibri"/>
                <w:color w:val="000000"/>
                <w:lang w:val="en-US"/>
              </w:rPr>
            </w:pPr>
            <w:r w:rsidRPr="005F1836">
              <w:rPr>
                <w:rFonts w:ascii="Calibri" w:hAnsi="Calibri"/>
                <w:color w:val="000000"/>
                <w:lang w:val="en-US"/>
              </w:rPr>
              <w:t>23 (7)</w:t>
            </w:r>
          </w:p>
        </w:tc>
        <w:tc>
          <w:tcPr>
            <w:tcW w:w="1765" w:type="dxa"/>
            <w:shd w:val="pct12" w:color="auto" w:fill="auto"/>
            <w:vAlign w:val="bottom"/>
          </w:tcPr>
          <w:p w14:paraId="171F7353" w14:textId="77777777" w:rsidR="00DE453C" w:rsidRPr="005F1836" w:rsidRDefault="00DE453C" w:rsidP="00DE453C">
            <w:pPr>
              <w:rPr>
                <w:rFonts w:ascii="Calibri" w:hAnsi="Calibri"/>
                <w:color w:val="000000"/>
                <w:lang w:val="en-US"/>
              </w:rPr>
            </w:pPr>
            <w:r w:rsidRPr="005F1836">
              <w:rPr>
                <w:rFonts w:ascii="Calibri" w:hAnsi="Calibri"/>
                <w:color w:val="000000"/>
                <w:lang w:val="en-US"/>
              </w:rPr>
              <w:t>6 (6)</w:t>
            </w:r>
          </w:p>
        </w:tc>
        <w:tc>
          <w:tcPr>
            <w:tcW w:w="1325" w:type="dxa"/>
            <w:shd w:val="pct12" w:color="auto" w:fill="auto"/>
            <w:vAlign w:val="bottom"/>
          </w:tcPr>
          <w:p w14:paraId="2C97FD36" w14:textId="77777777" w:rsidR="00DE453C" w:rsidRDefault="00DE453C" w:rsidP="00DE453C">
            <w:pPr>
              <w:rPr>
                <w:rFonts w:ascii="Calibri" w:hAnsi="Calibri"/>
                <w:color w:val="000000"/>
              </w:rPr>
            </w:pPr>
            <w:r>
              <w:rPr>
                <w:rFonts w:ascii="Calibri" w:hAnsi="Calibri"/>
                <w:color w:val="000000"/>
              </w:rPr>
              <w:t>62 (7)</w:t>
            </w:r>
          </w:p>
        </w:tc>
        <w:tc>
          <w:tcPr>
            <w:tcW w:w="1204" w:type="dxa"/>
            <w:shd w:val="pct12" w:color="auto" w:fill="auto"/>
          </w:tcPr>
          <w:p w14:paraId="5DD9D416" w14:textId="77777777" w:rsidR="00DE453C" w:rsidRPr="005F1836" w:rsidRDefault="00DE453C" w:rsidP="00DE453C">
            <w:pPr>
              <w:rPr>
                <w:lang w:val="en-US"/>
              </w:rPr>
            </w:pPr>
            <w:r w:rsidRPr="005F1836">
              <w:rPr>
                <w:i/>
                <w:lang w:val="en-US"/>
              </w:rPr>
              <w:t>NS</w:t>
            </w:r>
          </w:p>
        </w:tc>
      </w:tr>
      <w:tr w:rsidR="00DE453C" w:rsidRPr="005F1836" w14:paraId="4B349331" w14:textId="77777777" w:rsidTr="00DE453C">
        <w:tc>
          <w:tcPr>
            <w:tcW w:w="2304" w:type="dxa"/>
            <w:shd w:val="pct12" w:color="auto" w:fill="auto"/>
            <w:vAlign w:val="bottom"/>
          </w:tcPr>
          <w:p w14:paraId="05134B09" w14:textId="77777777" w:rsidR="00DE453C" w:rsidRPr="005F1836" w:rsidRDefault="00DE453C" w:rsidP="00DE453C">
            <w:pPr>
              <w:jc w:val="right"/>
              <w:rPr>
                <w:rFonts w:ascii="Calibri" w:hAnsi="Calibri"/>
                <w:color w:val="000000"/>
                <w:lang w:val="en-US"/>
              </w:rPr>
            </w:pPr>
            <w:r w:rsidRPr="005F1836">
              <w:rPr>
                <w:rFonts w:ascii="Calibri" w:hAnsi="Calibri"/>
                <w:color w:val="000000"/>
                <w:lang w:val="en-US"/>
              </w:rPr>
              <w:t>peanut</w:t>
            </w:r>
          </w:p>
        </w:tc>
        <w:tc>
          <w:tcPr>
            <w:tcW w:w="1508" w:type="dxa"/>
            <w:shd w:val="pct12" w:color="auto" w:fill="auto"/>
            <w:vAlign w:val="bottom"/>
          </w:tcPr>
          <w:p w14:paraId="503246A6" w14:textId="77777777" w:rsidR="00DE453C" w:rsidRPr="005F1836" w:rsidRDefault="00DE453C" w:rsidP="00DE453C">
            <w:pPr>
              <w:rPr>
                <w:rFonts w:ascii="Calibri" w:hAnsi="Calibri"/>
                <w:color w:val="000000"/>
                <w:lang w:val="en-US"/>
              </w:rPr>
            </w:pPr>
            <w:r w:rsidRPr="005F1836">
              <w:rPr>
                <w:rFonts w:ascii="Calibri" w:hAnsi="Calibri"/>
                <w:color w:val="000000"/>
                <w:lang w:val="en-US"/>
              </w:rPr>
              <w:t>33 (7)</w:t>
            </w:r>
          </w:p>
        </w:tc>
        <w:tc>
          <w:tcPr>
            <w:tcW w:w="1506" w:type="dxa"/>
            <w:shd w:val="pct12" w:color="auto" w:fill="auto"/>
            <w:vAlign w:val="bottom"/>
          </w:tcPr>
          <w:p w14:paraId="33CD38DB" w14:textId="77777777" w:rsidR="00DE453C" w:rsidRPr="005F1836" w:rsidRDefault="00DE453C" w:rsidP="00DE453C">
            <w:pPr>
              <w:rPr>
                <w:rFonts w:ascii="Calibri" w:hAnsi="Calibri"/>
                <w:color w:val="000000"/>
                <w:lang w:val="en-US"/>
              </w:rPr>
            </w:pPr>
            <w:r w:rsidRPr="005F1836">
              <w:rPr>
                <w:rFonts w:ascii="Calibri" w:hAnsi="Calibri"/>
                <w:color w:val="000000"/>
                <w:lang w:val="en-US"/>
              </w:rPr>
              <w:t>13 (4)</w:t>
            </w:r>
          </w:p>
        </w:tc>
        <w:tc>
          <w:tcPr>
            <w:tcW w:w="1765" w:type="dxa"/>
            <w:shd w:val="pct12" w:color="auto" w:fill="auto"/>
            <w:vAlign w:val="bottom"/>
          </w:tcPr>
          <w:p w14:paraId="630AE846" w14:textId="77777777" w:rsidR="00DE453C" w:rsidRPr="005F1836" w:rsidRDefault="00DE453C" w:rsidP="00DE453C">
            <w:pPr>
              <w:rPr>
                <w:rFonts w:ascii="Calibri" w:hAnsi="Calibri"/>
                <w:color w:val="000000"/>
                <w:lang w:val="en-US"/>
              </w:rPr>
            </w:pPr>
            <w:r w:rsidRPr="005F1836">
              <w:rPr>
                <w:rFonts w:ascii="Calibri" w:hAnsi="Calibri"/>
                <w:color w:val="000000"/>
                <w:lang w:val="en-US"/>
              </w:rPr>
              <w:t>1 (1)</w:t>
            </w:r>
          </w:p>
        </w:tc>
        <w:tc>
          <w:tcPr>
            <w:tcW w:w="1325" w:type="dxa"/>
            <w:shd w:val="pct12" w:color="auto" w:fill="auto"/>
            <w:vAlign w:val="bottom"/>
          </w:tcPr>
          <w:p w14:paraId="347DA08B" w14:textId="77777777" w:rsidR="00DE453C" w:rsidRDefault="00DE453C" w:rsidP="00DE453C">
            <w:pPr>
              <w:rPr>
                <w:rFonts w:ascii="Calibri" w:hAnsi="Calibri"/>
                <w:color w:val="000000"/>
              </w:rPr>
            </w:pPr>
            <w:r>
              <w:rPr>
                <w:rFonts w:ascii="Calibri" w:hAnsi="Calibri"/>
                <w:color w:val="000000"/>
              </w:rPr>
              <w:t>47 (5)</w:t>
            </w:r>
          </w:p>
        </w:tc>
        <w:tc>
          <w:tcPr>
            <w:tcW w:w="1204" w:type="dxa"/>
            <w:shd w:val="pct12" w:color="auto" w:fill="auto"/>
          </w:tcPr>
          <w:p w14:paraId="5284C98A" w14:textId="77777777" w:rsidR="00DE453C" w:rsidRPr="005F1836" w:rsidRDefault="00DE453C" w:rsidP="00DE453C">
            <w:pPr>
              <w:rPr>
                <w:lang w:val="en-US"/>
              </w:rPr>
            </w:pPr>
            <w:r w:rsidRPr="005F1836">
              <w:rPr>
                <w:i/>
                <w:lang w:val="en-US"/>
              </w:rPr>
              <w:t>NS</w:t>
            </w:r>
          </w:p>
        </w:tc>
      </w:tr>
      <w:tr w:rsidR="00DE453C" w:rsidRPr="005F1836" w14:paraId="73A1F5A6" w14:textId="77777777" w:rsidTr="00DE453C">
        <w:tc>
          <w:tcPr>
            <w:tcW w:w="2304" w:type="dxa"/>
          </w:tcPr>
          <w:p w14:paraId="3AFF9365" w14:textId="77777777" w:rsidR="00DE453C" w:rsidRPr="005F1836" w:rsidRDefault="00DE453C" w:rsidP="00DE453C">
            <w:pPr>
              <w:rPr>
                <w:b/>
                <w:lang w:val="en-US"/>
              </w:rPr>
            </w:pPr>
            <w:r w:rsidRPr="005F1836">
              <w:rPr>
                <w:b/>
                <w:lang w:val="en-US"/>
              </w:rPr>
              <w:t>Immunotherapy (SIT)</w:t>
            </w:r>
          </w:p>
        </w:tc>
        <w:tc>
          <w:tcPr>
            <w:tcW w:w="1508" w:type="dxa"/>
          </w:tcPr>
          <w:p w14:paraId="79C6664D" w14:textId="77777777" w:rsidR="00DE453C" w:rsidRPr="002A20A4" w:rsidRDefault="00DE453C" w:rsidP="00DE453C">
            <w:pPr>
              <w:rPr>
                <w:lang w:val="en-US"/>
              </w:rPr>
            </w:pPr>
            <w:r w:rsidRPr="002A20A4">
              <w:rPr>
                <w:lang w:val="en-US"/>
              </w:rPr>
              <w:t>27 (1.5)</w:t>
            </w:r>
          </w:p>
        </w:tc>
        <w:tc>
          <w:tcPr>
            <w:tcW w:w="1506" w:type="dxa"/>
          </w:tcPr>
          <w:p w14:paraId="4B4F854B" w14:textId="77777777" w:rsidR="00DE453C" w:rsidRPr="002A20A4" w:rsidRDefault="00DE453C" w:rsidP="00DE453C">
            <w:pPr>
              <w:rPr>
                <w:lang w:val="en-US"/>
              </w:rPr>
            </w:pPr>
            <w:r w:rsidRPr="002A20A4">
              <w:rPr>
                <w:lang w:val="en-US"/>
              </w:rPr>
              <w:t>25 (0.9)</w:t>
            </w:r>
          </w:p>
        </w:tc>
        <w:tc>
          <w:tcPr>
            <w:tcW w:w="1765" w:type="dxa"/>
          </w:tcPr>
          <w:p w14:paraId="44B968AF" w14:textId="77777777" w:rsidR="00DE453C" w:rsidRPr="002A20A4" w:rsidRDefault="00DE453C" w:rsidP="00DE453C">
            <w:pPr>
              <w:rPr>
                <w:lang w:val="en-US"/>
              </w:rPr>
            </w:pPr>
            <w:r w:rsidRPr="002A20A4">
              <w:rPr>
                <w:lang w:val="en-US"/>
              </w:rPr>
              <w:t>3 (0.3)</w:t>
            </w:r>
          </w:p>
        </w:tc>
        <w:tc>
          <w:tcPr>
            <w:tcW w:w="1325" w:type="dxa"/>
          </w:tcPr>
          <w:p w14:paraId="17F1E4A2" w14:textId="77777777" w:rsidR="00DE453C" w:rsidRPr="002A20A4" w:rsidRDefault="00DE453C" w:rsidP="00DE453C">
            <w:pPr>
              <w:rPr>
                <w:lang w:val="en-US"/>
              </w:rPr>
            </w:pPr>
            <w:r w:rsidRPr="002A20A4">
              <w:rPr>
                <w:lang w:val="en-US"/>
              </w:rPr>
              <w:t>55 (1.0)</w:t>
            </w:r>
          </w:p>
        </w:tc>
        <w:tc>
          <w:tcPr>
            <w:tcW w:w="1204" w:type="dxa"/>
          </w:tcPr>
          <w:p w14:paraId="35DCD346" w14:textId="77777777" w:rsidR="00DE453C" w:rsidRPr="002A20A4" w:rsidRDefault="00DE453C" w:rsidP="00DE453C">
            <w:pPr>
              <w:rPr>
                <w:i/>
                <w:lang w:val="en-US"/>
              </w:rPr>
            </w:pPr>
            <w:r w:rsidRPr="002A20A4">
              <w:rPr>
                <w:i/>
                <w:lang w:val="en-US"/>
              </w:rPr>
              <w:t>NS</w:t>
            </w:r>
          </w:p>
        </w:tc>
      </w:tr>
    </w:tbl>
    <w:p w14:paraId="2759DD9D" w14:textId="77777777" w:rsidR="00DE453C" w:rsidRDefault="00DE453C" w:rsidP="00DE453C">
      <w:pPr>
        <w:rPr>
          <w:b/>
        </w:rPr>
      </w:pPr>
      <w:r>
        <w:rPr>
          <w:b/>
        </w:rPr>
        <w:br w:type="page"/>
      </w:r>
    </w:p>
    <w:p w14:paraId="3D9790B3" w14:textId="77777777" w:rsidR="00DE453C" w:rsidRDefault="00DE453C" w:rsidP="00DE453C">
      <w:pPr>
        <w:rPr>
          <w:b/>
          <w:lang w:val="en-US"/>
        </w:rPr>
        <w:sectPr w:rsidR="00DE453C" w:rsidSect="00922926">
          <w:pgSz w:w="11906" w:h="16838" w:code="9"/>
          <w:pgMar w:top="1418" w:right="1418" w:bottom="1134" w:left="1418" w:header="709" w:footer="709" w:gutter="0"/>
          <w:lnNumType w:countBy="1"/>
          <w:cols w:space="708"/>
          <w:docGrid w:linePitch="360"/>
        </w:sectPr>
      </w:pPr>
    </w:p>
    <w:p w14:paraId="7A96F37F" w14:textId="77777777" w:rsidR="00DE453C" w:rsidRDefault="00DE453C" w:rsidP="00DE453C">
      <w:pPr>
        <w:rPr>
          <w:lang w:val="en-US"/>
        </w:rPr>
      </w:pPr>
      <w:r w:rsidRPr="004C30BF">
        <w:rPr>
          <w:b/>
          <w:lang w:val="en-US"/>
        </w:rPr>
        <w:lastRenderedPageBreak/>
        <w:t xml:space="preserve">Table 3: First line treatment by professionals depending on severity grade according to Ring&amp;Messmer. </w:t>
      </w:r>
      <w:r>
        <w:rPr>
          <w:b/>
          <w:lang w:val="en-US"/>
        </w:rPr>
        <w:br/>
      </w:r>
      <w:r w:rsidRPr="003E7C97">
        <w:rPr>
          <w:lang w:val="en-US"/>
        </w:rPr>
        <w:t xml:space="preserve">YA </w:t>
      </w:r>
      <w:r>
        <w:rPr>
          <w:lang w:val="en-US"/>
        </w:rPr>
        <w:t>–</w:t>
      </w:r>
      <w:r w:rsidRPr="003E7C97">
        <w:rPr>
          <w:lang w:val="en-US"/>
        </w:rPr>
        <w:t xml:space="preserve"> </w:t>
      </w:r>
      <w:r>
        <w:rPr>
          <w:lang w:val="en-US"/>
        </w:rPr>
        <w:t xml:space="preserve">young adults, A – adults, E – Elderly </w:t>
      </w:r>
    </w:p>
    <w:tbl>
      <w:tblPr>
        <w:tblStyle w:val="Tabellenraster"/>
        <w:tblW w:w="16101" w:type="dxa"/>
        <w:tblInd w:w="-601" w:type="dxa"/>
        <w:tblLayout w:type="fixed"/>
        <w:tblLook w:val="04A0" w:firstRow="1" w:lastRow="0" w:firstColumn="1" w:lastColumn="0" w:noHBand="0" w:noVBand="1"/>
      </w:tblPr>
      <w:tblGrid>
        <w:gridCol w:w="1574"/>
        <w:gridCol w:w="944"/>
        <w:gridCol w:w="992"/>
        <w:gridCol w:w="851"/>
        <w:gridCol w:w="1087"/>
        <w:gridCol w:w="888"/>
        <w:gridCol w:w="881"/>
        <w:gridCol w:w="886"/>
        <w:gridCol w:w="886"/>
        <w:gridCol w:w="881"/>
        <w:gridCol w:w="1011"/>
        <w:gridCol w:w="1229"/>
        <w:gridCol w:w="1076"/>
        <w:gridCol w:w="921"/>
        <w:gridCol w:w="928"/>
        <w:gridCol w:w="1066"/>
      </w:tblGrid>
      <w:tr w:rsidR="00DE453C" w:rsidRPr="00F97806" w14:paraId="1F1A5824" w14:textId="77777777" w:rsidTr="00DE453C">
        <w:tc>
          <w:tcPr>
            <w:tcW w:w="1574" w:type="dxa"/>
            <w:tcBorders>
              <w:right w:val="single" w:sz="18" w:space="0" w:color="auto"/>
            </w:tcBorders>
          </w:tcPr>
          <w:p w14:paraId="0C08527D" w14:textId="77777777" w:rsidR="00DE453C" w:rsidRPr="00F97806" w:rsidRDefault="00DE453C" w:rsidP="00DE453C">
            <w:pPr>
              <w:rPr>
                <w:lang w:val="en-US"/>
              </w:rPr>
            </w:pPr>
          </w:p>
        </w:tc>
        <w:tc>
          <w:tcPr>
            <w:tcW w:w="2787" w:type="dxa"/>
            <w:gridSpan w:val="3"/>
            <w:tcBorders>
              <w:left w:val="single" w:sz="18" w:space="0" w:color="auto"/>
              <w:right w:val="single" w:sz="18" w:space="0" w:color="auto"/>
            </w:tcBorders>
            <w:shd w:val="pct12" w:color="auto" w:fill="auto"/>
          </w:tcPr>
          <w:p w14:paraId="365148EC" w14:textId="77777777" w:rsidR="00DE453C" w:rsidRPr="00F97806" w:rsidRDefault="00DE453C" w:rsidP="00DE453C">
            <w:pPr>
              <w:jc w:val="center"/>
              <w:rPr>
                <w:lang w:val="en-US"/>
              </w:rPr>
            </w:pPr>
            <w:r w:rsidRPr="00F97806">
              <w:rPr>
                <w:lang w:val="en-US"/>
              </w:rPr>
              <w:t>I</w:t>
            </w:r>
          </w:p>
        </w:tc>
        <w:tc>
          <w:tcPr>
            <w:tcW w:w="2856" w:type="dxa"/>
            <w:gridSpan w:val="3"/>
            <w:tcBorders>
              <w:left w:val="single" w:sz="18" w:space="0" w:color="auto"/>
              <w:right w:val="single" w:sz="18" w:space="0" w:color="auto"/>
            </w:tcBorders>
            <w:shd w:val="pct12" w:color="auto" w:fill="auto"/>
          </w:tcPr>
          <w:p w14:paraId="67675275" w14:textId="77777777" w:rsidR="00DE453C" w:rsidRPr="00F97806" w:rsidRDefault="00DE453C" w:rsidP="00DE453C">
            <w:pPr>
              <w:jc w:val="center"/>
              <w:rPr>
                <w:lang w:val="en-US"/>
              </w:rPr>
            </w:pPr>
            <w:r w:rsidRPr="00F97806">
              <w:rPr>
                <w:lang w:val="en-US"/>
              </w:rPr>
              <w:t>II</w:t>
            </w:r>
          </w:p>
        </w:tc>
        <w:tc>
          <w:tcPr>
            <w:tcW w:w="2653" w:type="dxa"/>
            <w:gridSpan w:val="3"/>
            <w:tcBorders>
              <w:left w:val="single" w:sz="18" w:space="0" w:color="auto"/>
              <w:right w:val="single" w:sz="18" w:space="0" w:color="auto"/>
            </w:tcBorders>
            <w:shd w:val="pct12" w:color="auto" w:fill="auto"/>
          </w:tcPr>
          <w:p w14:paraId="01D352B6" w14:textId="77777777" w:rsidR="00DE453C" w:rsidRPr="00F97806" w:rsidRDefault="00DE453C" w:rsidP="00DE453C">
            <w:pPr>
              <w:jc w:val="center"/>
              <w:rPr>
                <w:lang w:val="en-US"/>
              </w:rPr>
            </w:pPr>
            <w:r w:rsidRPr="00F97806">
              <w:rPr>
                <w:lang w:val="en-US"/>
              </w:rPr>
              <w:t>III</w:t>
            </w:r>
          </w:p>
        </w:tc>
        <w:tc>
          <w:tcPr>
            <w:tcW w:w="3316" w:type="dxa"/>
            <w:gridSpan w:val="3"/>
            <w:tcBorders>
              <w:left w:val="single" w:sz="18" w:space="0" w:color="auto"/>
              <w:right w:val="single" w:sz="18" w:space="0" w:color="auto"/>
            </w:tcBorders>
            <w:shd w:val="pct12" w:color="auto" w:fill="auto"/>
          </w:tcPr>
          <w:p w14:paraId="2318BB6E" w14:textId="77777777" w:rsidR="00DE453C" w:rsidRPr="00F97806" w:rsidRDefault="00DE453C" w:rsidP="00DE453C">
            <w:pPr>
              <w:jc w:val="center"/>
              <w:rPr>
                <w:lang w:val="en-US"/>
              </w:rPr>
            </w:pPr>
            <w:r w:rsidRPr="00F97806">
              <w:rPr>
                <w:lang w:val="en-US"/>
              </w:rPr>
              <w:t>IV</w:t>
            </w:r>
          </w:p>
        </w:tc>
        <w:tc>
          <w:tcPr>
            <w:tcW w:w="2915" w:type="dxa"/>
            <w:gridSpan w:val="3"/>
            <w:tcBorders>
              <w:left w:val="single" w:sz="18" w:space="0" w:color="auto"/>
            </w:tcBorders>
            <w:shd w:val="pct12" w:color="auto" w:fill="auto"/>
          </w:tcPr>
          <w:p w14:paraId="06DB1DFE" w14:textId="77777777" w:rsidR="00DE453C" w:rsidRPr="00F97806" w:rsidRDefault="00DE453C" w:rsidP="00DE453C">
            <w:pPr>
              <w:jc w:val="center"/>
              <w:rPr>
                <w:lang w:val="en-US"/>
              </w:rPr>
            </w:pPr>
            <w:r w:rsidRPr="00F97806">
              <w:rPr>
                <w:lang w:val="en-US"/>
              </w:rPr>
              <w:t>Total</w:t>
            </w:r>
          </w:p>
        </w:tc>
      </w:tr>
      <w:tr w:rsidR="00DE453C" w:rsidRPr="00F97806" w14:paraId="1E4D269F" w14:textId="77777777" w:rsidTr="00DE453C">
        <w:trPr>
          <w:trHeight w:val="604"/>
        </w:trPr>
        <w:tc>
          <w:tcPr>
            <w:tcW w:w="1574" w:type="dxa"/>
            <w:tcBorders>
              <w:right w:val="single" w:sz="18" w:space="0" w:color="auto"/>
            </w:tcBorders>
          </w:tcPr>
          <w:p w14:paraId="50B41FC3" w14:textId="77777777" w:rsidR="00DE453C" w:rsidRPr="00F97806" w:rsidRDefault="00DE453C" w:rsidP="00DE453C">
            <w:pPr>
              <w:rPr>
                <w:lang w:val="en-US"/>
              </w:rPr>
            </w:pPr>
          </w:p>
        </w:tc>
        <w:tc>
          <w:tcPr>
            <w:tcW w:w="944" w:type="dxa"/>
            <w:tcBorders>
              <w:left w:val="single" w:sz="18" w:space="0" w:color="auto"/>
            </w:tcBorders>
            <w:shd w:val="pct12" w:color="auto" w:fill="auto"/>
          </w:tcPr>
          <w:p w14:paraId="29336F02" w14:textId="77777777" w:rsidR="00DE453C" w:rsidRPr="00F97806" w:rsidRDefault="00DE453C" w:rsidP="00DE453C">
            <w:pPr>
              <w:rPr>
                <w:lang w:val="en-US"/>
              </w:rPr>
            </w:pPr>
            <w:r>
              <w:t xml:space="preserve">YA, </w:t>
            </w:r>
            <w:r>
              <w:br/>
              <w:t>18-40 y</w:t>
            </w:r>
          </w:p>
        </w:tc>
        <w:tc>
          <w:tcPr>
            <w:tcW w:w="992" w:type="dxa"/>
            <w:shd w:val="pct12" w:color="auto" w:fill="auto"/>
          </w:tcPr>
          <w:p w14:paraId="35365A2C" w14:textId="77777777" w:rsidR="00DE453C" w:rsidRPr="00F97806" w:rsidRDefault="00DE453C" w:rsidP="00DE453C">
            <w:pPr>
              <w:rPr>
                <w:lang w:val="en-US"/>
              </w:rPr>
            </w:pPr>
            <w:r>
              <w:t xml:space="preserve">A, </w:t>
            </w:r>
            <w:r>
              <w:br/>
              <w:t>41-64 y</w:t>
            </w:r>
          </w:p>
        </w:tc>
        <w:tc>
          <w:tcPr>
            <w:tcW w:w="851" w:type="dxa"/>
            <w:tcBorders>
              <w:right w:val="single" w:sz="18" w:space="0" w:color="auto"/>
            </w:tcBorders>
            <w:shd w:val="pct12" w:color="auto" w:fill="auto"/>
          </w:tcPr>
          <w:p w14:paraId="012E178A" w14:textId="77777777" w:rsidR="00DE453C" w:rsidRPr="00F97806" w:rsidRDefault="00DE453C" w:rsidP="00DE453C">
            <w:pPr>
              <w:rPr>
                <w:lang w:val="en-US"/>
              </w:rPr>
            </w:pPr>
            <w:r>
              <w:t xml:space="preserve">E, </w:t>
            </w:r>
            <w:r>
              <w:br/>
            </w:r>
            <w:r w:rsidRPr="003A5B83">
              <w:rPr>
                <w:rFonts w:cs="Arial"/>
                <w:u w:val="single"/>
                <w:lang w:val="en-US"/>
              </w:rPr>
              <w:t>&gt;</w:t>
            </w:r>
            <w:r w:rsidRPr="003A5B83">
              <w:rPr>
                <w:rFonts w:cs="Arial"/>
                <w:lang w:val="en-US"/>
              </w:rPr>
              <w:t xml:space="preserve"> 65 y</w:t>
            </w:r>
          </w:p>
        </w:tc>
        <w:tc>
          <w:tcPr>
            <w:tcW w:w="1087" w:type="dxa"/>
            <w:tcBorders>
              <w:left w:val="single" w:sz="18" w:space="0" w:color="auto"/>
            </w:tcBorders>
            <w:shd w:val="pct12" w:color="auto" w:fill="auto"/>
          </w:tcPr>
          <w:p w14:paraId="6049BC88" w14:textId="77777777" w:rsidR="00DE453C" w:rsidRPr="00F97806" w:rsidRDefault="00DE453C" w:rsidP="00DE453C">
            <w:pPr>
              <w:rPr>
                <w:lang w:val="en-US"/>
              </w:rPr>
            </w:pPr>
            <w:r>
              <w:t xml:space="preserve">YA, </w:t>
            </w:r>
            <w:r>
              <w:br/>
              <w:t>18-40 y</w:t>
            </w:r>
          </w:p>
        </w:tc>
        <w:tc>
          <w:tcPr>
            <w:tcW w:w="888" w:type="dxa"/>
            <w:shd w:val="pct12" w:color="auto" w:fill="auto"/>
          </w:tcPr>
          <w:p w14:paraId="07D29E7A" w14:textId="77777777" w:rsidR="00DE453C" w:rsidRPr="00F97806" w:rsidRDefault="00DE453C" w:rsidP="00DE453C">
            <w:pPr>
              <w:rPr>
                <w:lang w:val="en-US"/>
              </w:rPr>
            </w:pPr>
            <w:r>
              <w:t xml:space="preserve">A, </w:t>
            </w:r>
            <w:r>
              <w:br/>
              <w:t>41-64 y</w:t>
            </w:r>
          </w:p>
        </w:tc>
        <w:tc>
          <w:tcPr>
            <w:tcW w:w="881" w:type="dxa"/>
            <w:tcBorders>
              <w:right w:val="single" w:sz="18" w:space="0" w:color="auto"/>
            </w:tcBorders>
            <w:shd w:val="pct12" w:color="auto" w:fill="auto"/>
          </w:tcPr>
          <w:p w14:paraId="361670EF" w14:textId="77777777" w:rsidR="00DE453C" w:rsidRPr="00F97806" w:rsidRDefault="00DE453C" w:rsidP="00DE453C">
            <w:pPr>
              <w:rPr>
                <w:lang w:val="en-US"/>
              </w:rPr>
            </w:pPr>
            <w:r>
              <w:t xml:space="preserve">E, </w:t>
            </w:r>
            <w:r>
              <w:br/>
            </w:r>
            <w:r w:rsidRPr="003A5B83">
              <w:rPr>
                <w:rFonts w:cs="Arial"/>
                <w:u w:val="single"/>
                <w:lang w:val="en-US"/>
              </w:rPr>
              <w:t>&gt;</w:t>
            </w:r>
            <w:r w:rsidRPr="003A5B83">
              <w:rPr>
                <w:rFonts w:cs="Arial"/>
                <w:lang w:val="en-US"/>
              </w:rPr>
              <w:t xml:space="preserve"> 65 y</w:t>
            </w:r>
          </w:p>
        </w:tc>
        <w:tc>
          <w:tcPr>
            <w:tcW w:w="886" w:type="dxa"/>
            <w:tcBorders>
              <w:left w:val="single" w:sz="18" w:space="0" w:color="auto"/>
            </w:tcBorders>
            <w:shd w:val="pct12" w:color="auto" w:fill="auto"/>
          </w:tcPr>
          <w:p w14:paraId="15F746A9" w14:textId="77777777" w:rsidR="00DE453C" w:rsidRPr="00F97806" w:rsidRDefault="00DE453C" w:rsidP="00DE453C">
            <w:pPr>
              <w:rPr>
                <w:lang w:val="en-US"/>
              </w:rPr>
            </w:pPr>
            <w:r>
              <w:t xml:space="preserve">YA, </w:t>
            </w:r>
            <w:r>
              <w:br/>
              <w:t>18-40 y</w:t>
            </w:r>
          </w:p>
        </w:tc>
        <w:tc>
          <w:tcPr>
            <w:tcW w:w="886" w:type="dxa"/>
            <w:shd w:val="pct12" w:color="auto" w:fill="auto"/>
          </w:tcPr>
          <w:p w14:paraId="4A5E7FF6" w14:textId="77777777" w:rsidR="00DE453C" w:rsidRPr="00F97806" w:rsidRDefault="00DE453C" w:rsidP="00DE453C">
            <w:pPr>
              <w:rPr>
                <w:lang w:val="en-US"/>
              </w:rPr>
            </w:pPr>
            <w:r>
              <w:t xml:space="preserve">A, </w:t>
            </w:r>
            <w:r>
              <w:br/>
              <w:t>41-64 y</w:t>
            </w:r>
          </w:p>
        </w:tc>
        <w:tc>
          <w:tcPr>
            <w:tcW w:w="881" w:type="dxa"/>
            <w:tcBorders>
              <w:right w:val="single" w:sz="18" w:space="0" w:color="auto"/>
            </w:tcBorders>
            <w:shd w:val="pct12" w:color="auto" w:fill="auto"/>
          </w:tcPr>
          <w:p w14:paraId="265FCD8C" w14:textId="77777777" w:rsidR="00DE453C" w:rsidRPr="00F97806" w:rsidRDefault="00DE453C" w:rsidP="00DE453C">
            <w:pPr>
              <w:rPr>
                <w:lang w:val="en-US"/>
              </w:rPr>
            </w:pPr>
            <w:r>
              <w:t xml:space="preserve">E, </w:t>
            </w:r>
            <w:r>
              <w:br/>
            </w:r>
            <w:r w:rsidRPr="003A5B83">
              <w:rPr>
                <w:rFonts w:cs="Arial"/>
                <w:u w:val="single"/>
                <w:lang w:val="en-US"/>
              </w:rPr>
              <w:t>&gt;</w:t>
            </w:r>
            <w:r w:rsidRPr="003A5B83">
              <w:rPr>
                <w:rFonts w:cs="Arial"/>
                <w:lang w:val="en-US"/>
              </w:rPr>
              <w:t xml:space="preserve"> 65 y</w:t>
            </w:r>
          </w:p>
        </w:tc>
        <w:tc>
          <w:tcPr>
            <w:tcW w:w="1011" w:type="dxa"/>
            <w:tcBorders>
              <w:left w:val="single" w:sz="18" w:space="0" w:color="auto"/>
            </w:tcBorders>
            <w:shd w:val="pct12" w:color="auto" w:fill="auto"/>
          </w:tcPr>
          <w:p w14:paraId="445D2AC8" w14:textId="77777777" w:rsidR="00DE453C" w:rsidRPr="00F97806" w:rsidRDefault="00DE453C" w:rsidP="00DE453C">
            <w:pPr>
              <w:rPr>
                <w:lang w:val="en-US"/>
              </w:rPr>
            </w:pPr>
            <w:r>
              <w:t xml:space="preserve">YA, </w:t>
            </w:r>
            <w:r>
              <w:br/>
              <w:t>18-40 y</w:t>
            </w:r>
          </w:p>
        </w:tc>
        <w:tc>
          <w:tcPr>
            <w:tcW w:w="1229" w:type="dxa"/>
            <w:shd w:val="pct12" w:color="auto" w:fill="auto"/>
          </w:tcPr>
          <w:p w14:paraId="453F19F7" w14:textId="77777777" w:rsidR="00DE453C" w:rsidRPr="00F97806" w:rsidRDefault="00DE453C" w:rsidP="00DE453C">
            <w:pPr>
              <w:rPr>
                <w:lang w:val="en-US"/>
              </w:rPr>
            </w:pPr>
            <w:r>
              <w:t xml:space="preserve">A, </w:t>
            </w:r>
            <w:r>
              <w:br/>
              <w:t>41-64 y</w:t>
            </w:r>
          </w:p>
        </w:tc>
        <w:tc>
          <w:tcPr>
            <w:tcW w:w="1076" w:type="dxa"/>
            <w:tcBorders>
              <w:right w:val="single" w:sz="18" w:space="0" w:color="auto"/>
            </w:tcBorders>
            <w:shd w:val="pct12" w:color="auto" w:fill="auto"/>
          </w:tcPr>
          <w:p w14:paraId="20D3F45F" w14:textId="77777777" w:rsidR="00DE453C" w:rsidRPr="00F97806" w:rsidRDefault="00DE453C" w:rsidP="00DE453C">
            <w:pPr>
              <w:rPr>
                <w:lang w:val="en-US"/>
              </w:rPr>
            </w:pPr>
            <w:r>
              <w:t xml:space="preserve">E, </w:t>
            </w:r>
            <w:r>
              <w:br/>
            </w:r>
            <w:r w:rsidRPr="003A5B83">
              <w:rPr>
                <w:rFonts w:cs="Arial"/>
                <w:u w:val="single"/>
                <w:lang w:val="en-US"/>
              </w:rPr>
              <w:t>&gt;</w:t>
            </w:r>
            <w:r w:rsidRPr="003A5B83">
              <w:rPr>
                <w:rFonts w:cs="Arial"/>
                <w:lang w:val="en-US"/>
              </w:rPr>
              <w:t xml:space="preserve"> 65 y</w:t>
            </w:r>
          </w:p>
        </w:tc>
        <w:tc>
          <w:tcPr>
            <w:tcW w:w="921" w:type="dxa"/>
            <w:tcBorders>
              <w:left w:val="single" w:sz="18" w:space="0" w:color="auto"/>
            </w:tcBorders>
            <w:shd w:val="pct12" w:color="auto" w:fill="auto"/>
          </w:tcPr>
          <w:p w14:paraId="7E52999B" w14:textId="77777777" w:rsidR="00DE453C" w:rsidRPr="00F97806" w:rsidRDefault="00DE453C" w:rsidP="00DE453C">
            <w:pPr>
              <w:rPr>
                <w:lang w:val="en-US"/>
              </w:rPr>
            </w:pPr>
            <w:r>
              <w:t xml:space="preserve">YA, </w:t>
            </w:r>
            <w:r>
              <w:br/>
              <w:t>18-40 y</w:t>
            </w:r>
          </w:p>
        </w:tc>
        <w:tc>
          <w:tcPr>
            <w:tcW w:w="928" w:type="dxa"/>
            <w:shd w:val="pct12" w:color="auto" w:fill="auto"/>
          </w:tcPr>
          <w:p w14:paraId="41DBB8E2" w14:textId="77777777" w:rsidR="00DE453C" w:rsidRPr="00F97806" w:rsidRDefault="00DE453C" w:rsidP="00DE453C">
            <w:pPr>
              <w:rPr>
                <w:lang w:val="en-US"/>
              </w:rPr>
            </w:pPr>
            <w:r>
              <w:t>A,</w:t>
            </w:r>
            <w:r>
              <w:br/>
              <w:t>41-64 y</w:t>
            </w:r>
          </w:p>
        </w:tc>
        <w:tc>
          <w:tcPr>
            <w:tcW w:w="1066" w:type="dxa"/>
            <w:shd w:val="pct12" w:color="auto" w:fill="auto"/>
          </w:tcPr>
          <w:p w14:paraId="25508D65" w14:textId="77777777" w:rsidR="00DE453C" w:rsidRPr="00F97806" w:rsidRDefault="00DE453C" w:rsidP="00DE453C">
            <w:pPr>
              <w:rPr>
                <w:lang w:val="en-US"/>
              </w:rPr>
            </w:pPr>
            <w:r>
              <w:t xml:space="preserve">E, </w:t>
            </w:r>
            <w:r>
              <w:br/>
            </w:r>
            <w:r w:rsidRPr="003A5B83">
              <w:rPr>
                <w:rFonts w:cs="Arial"/>
                <w:u w:val="single"/>
                <w:lang w:val="en-US"/>
              </w:rPr>
              <w:t>&gt;</w:t>
            </w:r>
            <w:r w:rsidRPr="003A5B83">
              <w:rPr>
                <w:rFonts w:cs="Arial"/>
                <w:lang w:val="en-US"/>
              </w:rPr>
              <w:t xml:space="preserve"> 65 y</w:t>
            </w:r>
          </w:p>
        </w:tc>
      </w:tr>
      <w:tr w:rsidR="00DE453C" w:rsidRPr="00F97806" w14:paraId="3ACEC6A4" w14:textId="77777777" w:rsidTr="00DE453C">
        <w:tc>
          <w:tcPr>
            <w:tcW w:w="1574" w:type="dxa"/>
            <w:tcBorders>
              <w:right w:val="single" w:sz="18" w:space="0" w:color="auto"/>
            </w:tcBorders>
          </w:tcPr>
          <w:p w14:paraId="10CF6DD1" w14:textId="77777777" w:rsidR="00DE453C" w:rsidRPr="00F97806" w:rsidRDefault="00DE453C" w:rsidP="00DE453C">
            <w:pPr>
              <w:rPr>
                <w:lang w:val="en-US"/>
              </w:rPr>
            </w:pPr>
          </w:p>
        </w:tc>
        <w:tc>
          <w:tcPr>
            <w:tcW w:w="944" w:type="dxa"/>
            <w:tcBorders>
              <w:left w:val="single" w:sz="18" w:space="0" w:color="auto"/>
            </w:tcBorders>
            <w:shd w:val="pct12" w:color="auto" w:fill="auto"/>
          </w:tcPr>
          <w:p w14:paraId="00B4AC6B" w14:textId="77777777" w:rsidR="00DE453C" w:rsidRPr="00F97806" w:rsidRDefault="00DE453C" w:rsidP="00DE453C">
            <w:pPr>
              <w:rPr>
                <w:lang w:val="en-US"/>
              </w:rPr>
            </w:pPr>
            <w:r w:rsidRPr="00F97806">
              <w:rPr>
                <w:lang w:val="en-US"/>
              </w:rPr>
              <w:t>n=</w:t>
            </w:r>
            <w:r>
              <w:rPr>
                <w:lang w:val="en-US"/>
              </w:rPr>
              <w:t>121</w:t>
            </w:r>
          </w:p>
        </w:tc>
        <w:tc>
          <w:tcPr>
            <w:tcW w:w="992" w:type="dxa"/>
            <w:shd w:val="pct12" w:color="auto" w:fill="auto"/>
          </w:tcPr>
          <w:p w14:paraId="2E472EE8" w14:textId="77777777" w:rsidR="00DE453C" w:rsidRPr="00F97806" w:rsidRDefault="00DE453C" w:rsidP="00DE453C">
            <w:r w:rsidRPr="00F97806">
              <w:rPr>
                <w:lang w:val="en-US"/>
              </w:rPr>
              <w:t>n=</w:t>
            </w:r>
            <w:r>
              <w:rPr>
                <w:lang w:val="en-US"/>
              </w:rPr>
              <w:t>163</w:t>
            </w:r>
          </w:p>
        </w:tc>
        <w:tc>
          <w:tcPr>
            <w:tcW w:w="851" w:type="dxa"/>
            <w:tcBorders>
              <w:right w:val="single" w:sz="18" w:space="0" w:color="auto"/>
            </w:tcBorders>
            <w:shd w:val="pct12" w:color="auto" w:fill="auto"/>
          </w:tcPr>
          <w:p w14:paraId="7BDF504C" w14:textId="77777777" w:rsidR="00DE453C" w:rsidRPr="00F97806" w:rsidRDefault="00DE453C" w:rsidP="00DE453C">
            <w:r w:rsidRPr="00F97806">
              <w:rPr>
                <w:lang w:val="en-US"/>
              </w:rPr>
              <w:t>n=57</w:t>
            </w:r>
          </w:p>
        </w:tc>
        <w:tc>
          <w:tcPr>
            <w:tcW w:w="1087" w:type="dxa"/>
            <w:tcBorders>
              <w:left w:val="single" w:sz="18" w:space="0" w:color="auto"/>
            </w:tcBorders>
            <w:shd w:val="pct12" w:color="auto" w:fill="auto"/>
          </w:tcPr>
          <w:p w14:paraId="41186D08" w14:textId="77777777" w:rsidR="00DE453C" w:rsidRPr="00F97806" w:rsidRDefault="00DE453C" w:rsidP="00DE453C">
            <w:r w:rsidRPr="00F97806">
              <w:rPr>
                <w:lang w:val="en-US"/>
              </w:rPr>
              <w:t>n=</w:t>
            </w:r>
            <w:r>
              <w:rPr>
                <w:lang w:val="en-US"/>
              </w:rPr>
              <w:t>1138</w:t>
            </w:r>
          </w:p>
        </w:tc>
        <w:tc>
          <w:tcPr>
            <w:tcW w:w="888" w:type="dxa"/>
            <w:shd w:val="pct12" w:color="auto" w:fill="auto"/>
          </w:tcPr>
          <w:p w14:paraId="611BA00D" w14:textId="77777777" w:rsidR="00DE453C" w:rsidRPr="00F97806" w:rsidRDefault="00DE453C" w:rsidP="00DE453C">
            <w:r w:rsidRPr="00F97806">
              <w:rPr>
                <w:lang w:val="en-US"/>
              </w:rPr>
              <w:t>n=</w:t>
            </w:r>
            <w:r>
              <w:rPr>
                <w:lang w:val="en-US"/>
              </w:rPr>
              <w:t>1603</w:t>
            </w:r>
          </w:p>
        </w:tc>
        <w:tc>
          <w:tcPr>
            <w:tcW w:w="881" w:type="dxa"/>
            <w:tcBorders>
              <w:right w:val="single" w:sz="18" w:space="0" w:color="auto"/>
            </w:tcBorders>
            <w:shd w:val="pct12" w:color="auto" w:fill="auto"/>
          </w:tcPr>
          <w:p w14:paraId="7BD7EBE2" w14:textId="77777777" w:rsidR="00DE453C" w:rsidRPr="00F97806" w:rsidRDefault="00DE453C" w:rsidP="00DE453C">
            <w:r w:rsidRPr="00F97806">
              <w:rPr>
                <w:lang w:val="en-US"/>
              </w:rPr>
              <w:t>n=449</w:t>
            </w:r>
          </w:p>
        </w:tc>
        <w:tc>
          <w:tcPr>
            <w:tcW w:w="886" w:type="dxa"/>
            <w:tcBorders>
              <w:left w:val="single" w:sz="18" w:space="0" w:color="auto"/>
            </w:tcBorders>
            <w:shd w:val="pct12" w:color="auto" w:fill="auto"/>
          </w:tcPr>
          <w:p w14:paraId="25814326" w14:textId="77777777" w:rsidR="00DE453C" w:rsidRPr="00F97806" w:rsidRDefault="00DE453C" w:rsidP="00DE453C">
            <w:r w:rsidRPr="00F97806">
              <w:rPr>
                <w:lang w:val="en-US"/>
              </w:rPr>
              <w:t>n=</w:t>
            </w:r>
            <w:r>
              <w:rPr>
                <w:lang w:val="en-US"/>
              </w:rPr>
              <w:t>523</w:t>
            </w:r>
          </w:p>
        </w:tc>
        <w:tc>
          <w:tcPr>
            <w:tcW w:w="886" w:type="dxa"/>
            <w:shd w:val="pct12" w:color="auto" w:fill="auto"/>
          </w:tcPr>
          <w:p w14:paraId="6AF9E0FE" w14:textId="77777777" w:rsidR="00DE453C" w:rsidRPr="00F97806" w:rsidRDefault="00DE453C" w:rsidP="00DE453C">
            <w:r w:rsidRPr="00F97806">
              <w:rPr>
                <w:lang w:val="en-US"/>
              </w:rPr>
              <w:t>n=</w:t>
            </w:r>
            <w:r>
              <w:rPr>
                <w:lang w:val="en-US"/>
              </w:rPr>
              <w:t>997</w:t>
            </w:r>
          </w:p>
        </w:tc>
        <w:tc>
          <w:tcPr>
            <w:tcW w:w="881" w:type="dxa"/>
            <w:tcBorders>
              <w:right w:val="single" w:sz="18" w:space="0" w:color="auto"/>
            </w:tcBorders>
            <w:shd w:val="pct12" w:color="auto" w:fill="auto"/>
          </w:tcPr>
          <w:p w14:paraId="0F396876" w14:textId="77777777" w:rsidR="00DE453C" w:rsidRPr="00F97806" w:rsidRDefault="00DE453C" w:rsidP="00DE453C">
            <w:r w:rsidRPr="00F97806">
              <w:rPr>
                <w:lang w:val="en-US"/>
              </w:rPr>
              <w:t>n=394</w:t>
            </w:r>
          </w:p>
        </w:tc>
        <w:tc>
          <w:tcPr>
            <w:tcW w:w="1011" w:type="dxa"/>
            <w:tcBorders>
              <w:left w:val="single" w:sz="18" w:space="0" w:color="auto"/>
            </w:tcBorders>
            <w:shd w:val="pct12" w:color="auto" w:fill="auto"/>
          </w:tcPr>
          <w:p w14:paraId="286937D5" w14:textId="77777777" w:rsidR="00DE453C" w:rsidRPr="00F97806" w:rsidRDefault="00DE453C" w:rsidP="00DE453C">
            <w:r w:rsidRPr="00F97806">
              <w:rPr>
                <w:lang w:val="en-US"/>
              </w:rPr>
              <w:t>n=</w:t>
            </w:r>
            <w:r>
              <w:rPr>
                <w:lang w:val="en-US"/>
              </w:rPr>
              <w:t>27</w:t>
            </w:r>
          </w:p>
        </w:tc>
        <w:tc>
          <w:tcPr>
            <w:tcW w:w="1229" w:type="dxa"/>
            <w:shd w:val="pct12" w:color="auto" w:fill="auto"/>
          </w:tcPr>
          <w:p w14:paraId="678FAC5C" w14:textId="77777777" w:rsidR="00DE453C" w:rsidRPr="00F97806" w:rsidRDefault="00DE453C" w:rsidP="00DE453C">
            <w:r w:rsidRPr="00F97806">
              <w:rPr>
                <w:lang w:val="en-US"/>
              </w:rPr>
              <w:t>n=</w:t>
            </w:r>
            <w:r>
              <w:rPr>
                <w:lang w:val="en-US"/>
              </w:rPr>
              <w:t>93</w:t>
            </w:r>
          </w:p>
        </w:tc>
        <w:tc>
          <w:tcPr>
            <w:tcW w:w="1076" w:type="dxa"/>
            <w:tcBorders>
              <w:right w:val="single" w:sz="18" w:space="0" w:color="auto"/>
            </w:tcBorders>
            <w:shd w:val="pct12" w:color="auto" w:fill="auto"/>
          </w:tcPr>
          <w:p w14:paraId="0DD4384A" w14:textId="77777777" w:rsidR="00DE453C" w:rsidRPr="00F97806" w:rsidRDefault="00DE453C" w:rsidP="00DE453C">
            <w:r w:rsidRPr="00F97806">
              <w:rPr>
                <w:lang w:val="en-US"/>
              </w:rPr>
              <w:t>n=36</w:t>
            </w:r>
          </w:p>
        </w:tc>
        <w:tc>
          <w:tcPr>
            <w:tcW w:w="921" w:type="dxa"/>
            <w:tcBorders>
              <w:left w:val="single" w:sz="18" w:space="0" w:color="auto"/>
            </w:tcBorders>
            <w:shd w:val="pct12" w:color="auto" w:fill="auto"/>
          </w:tcPr>
          <w:p w14:paraId="218033D2" w14:textId="77777777" w:rsidR="00DE453C" w:rsidRPr="00F97806" w:rsidRDefault="00DE453C" w:rsidP="00DE453C">
            <w:r w:rsidRPr="00F97806">
              <w:rPr>
                <w:lang w:val="en-US"/>
              </w:rPr>
              <w:t>n=</w:t>
            </w:r>
            <w:r>
              <w:rPr>
                <w:lang w:val="en-US"/>
              </w:rPr>
              <w:t>1809</w:t>
            </w:r>
          </w:p>
        </w:tc>
        <w:tc>
          <w:tcPr>
            <w:tcW w:w="928" w:type="dxa"/>
            <w:shd w:val="pct12" w:color="auto" w:fill="auto"/>
          </w:tcPr>
          <w:p w14:paraId="4E50B6F6" w14:textId="77777777" w:rsidR="00DE453C" w:rsidRPr="00F97806" w:rsidRDefault="00DE453C" w:rsidP="00DE453C">
            <w:r w:rsidRPr="00F97806">
              <w:rPr>
                <w:lang w:val="en-US"/>
              </w:rPr>
              <w:t>n=</w:t>
            </w:r>
            <w:r>
              <w:rPr>
                <w:lang w:val="en-US"/>
              </w:rPr>
              <w:t>2856</w:t>
            </w:r>
          </w:p>
        </w:tc>
        <w:tc>
          <w:tcPr>
            <w:tcW w:w="1066" w:type="dxa"/>
            <w:shd w:val="pct12" w:color="auto" w:fill="auto"/>
          </w:tcPr>
          <w:p w14:paraId="0987D3A3" w14:textId="77777777" w:rsidR="00DE453C" w:rsidRPr="00F97806" w:rsidRDefault="00DE453C" w:rsidP="00DE453C">
            <w:r>
              <w:rPr>
                <w:lang w:val="en-US"/>
              </w:rPr>
              <w:t>n=936</w:t>
            </w:r>
          </w:p>
        </w:tc>
      </w:tr>
      <w:tr w:rsidR="00DE453C" w:rsidRPr="00F97806" w14:paraId="6A0D0DD2" w14:textId="77777777" w:rsidTr="00DE453C">
        <w:tc>
          <w:tcPr>
            <w:tcW w:w="1574" w:type="dxa"/>
            <w:tcBorders>
              <w:bottom w:val="single" w:sz="4" w:space="0" w:color="auto"/>
              <w:right w:val="single" w:sz="18" w:space="0" w:color="auto"/>
            </w:tcBorders>
          </w:tcPr>
          <w:p w14:paraId="29A764C9" w14:textId="77777777" w:rsidR="00DE453C" w:rsidRPr="00F97806" w:rsidRDefault="00DE453C" w:rsidP="00DE453C">
            <w:pPr>
              <w:rPr>
                <w:lang w:val="en-US"/>
              </w:rPr>
            </w:pPr>
            <w:r w:rsidRPr="00F97806">
              <w:rPr>
                <w:lang w:val="en-US"/>
              </w:rPr>
              <w:t>First line Treatment</w:t>
            </w:r>
          </w:p>
        </w:tc>
        <w:tc>
          <w:tcPr>
            <w:tcW w:w="944" w:type="dxa"/>
            <w:tcBorders>
              <w:left w:val="single" w:sz="18" w:space="0" w:color="auto"/>
              <w:bottom w:val="single" w:sz="4" w:space="0" w:color="auto"/>
            </w:tcBorders>
          </w:tcPr>
          <w:p w14:paraId="15D23961" w14:textId="77777777" w:rsidR="00DE453C" w:rsidRPr="00F97806" w:rsidRDefault="00DE453C" w:rsidP="00DE453C">
            <w:pPr>
              <w:rPr>
                <w:lang w:val="en-US"/>
              </w:rPr>
            </w:pPr>
            <w:r>
              <w:rPr>
                <w:lang w:val="en-US"/>
              </w:rPr>
              <w:t>84 (70))</w:t>
            </w:r>
          </w:p>
        </w:tc>
        <w:tc>
          <w:tcPr>
            <w:tcW w:w="992" w:type="dxa"/>
            <w:tcBorders>
              <w:bottom w:val="single" w:sz="4" w:space="0" w:color="auto"/>
            </w:tcBorders>
          </w:tcPr>
          <w:p w14:paraId="3CF00738" w14:textId="77777777" w:rsidR="00DE453C" w:rsidRPr="00F97806" w:rsidRDefault="00DE453C" w:rsidP="00DE453C">
            <w:pPr>
              <w:rPr>
                <w:lang w:val="en-US"/>
              </w:rPr>
            </w:pPr>
            <w:r>
              <w:rPr>
                <w:lang w:val="en-US"/>
              </w:rPr>
              <w:t>105 (64))</w:t>
            </w:r>
          </w:p>
        </w:tc>
        <w:tc>
          <w:tcPr>
            <w:tcW w:w="851" w:type="dxa"/>
            <w:tcBorders>
              <w:bottom w:val="single" w:sz="4" w:space="0" w:color="auto"/>
              <w:right w:val="single" w:sz="18" w:space="0" w:color="auto"/>
            </w:tcBorders>
          </w:tcPr>
          <w:p w14:paraId="5F51C609" w14:textId="77777777" w:rsidR="00DE453C" w:rsidRDefault="00DE453C" w:rsidP="00DE453C">
            <w:pPr>
              <w:rPr>
                <w:lang w:val="en-US"/>
              </w:rPr>
            </w:pPr>
            <w:r>
              <w:rPr>
                <w:lang w:val="en-US"/>
              </w:rPr>
              <w:t>34</w:t>
            </w:r>
          </w:p>
          <w:p w14:paraId="5F27272D" w14:textId="77777777" w:rsidR="00DE453C" w:rsidRPr="00F97806" w:rsidRDefault="00DE453C" w:rsidP="00DE453C">
            <w:pPr>
              <w:rPr>
                <w:lang w:val="en-US"/>
              </w:rPr>
            </w:pPr>
            <w:r>
              <w:rPr>
                <w:lang w:val="en-US"/>
              </w:rPr>
              <w:t>(60))</w:t>
            </w:r>
          </w:p>
        </w:tc>
        <w:tc>
          <w:tcPr>
            <w:tcW w:w="1087" w:type="dxa"/>
            <w:tcBorders>
              <w:left w:val="single" w:sz="18" w:space="0" w:color="auto"/>
              <w:bottom w:val="single" w:sz="4" w:space="0" w:color="auto"/>
            </w:tcBorders>
          </w:tcPr>
          <w:p w14:paraId="7C16D65D" w14:textId="77777777" w:rsidR="00DE453C" w:rsidRPr="00F97806" w:rsidRDefault="00DE453C" w:rsidP="00DE453C">
            <w:pPr>
              <w:rPr>
                <w:lang w:val="en-US"/>
              </w:rPr>
            </w:pPr>
            <w:r>
              <w:rPr>
                <w:lang w:val="en-US"/>
              </w:rPr>
              <w:t>859 (75))</w:t>
            </w:r>
          </w:p>
        </w:tc>
        <w:tc>
          <w:tcPr>
            <w:tcW w:w="888" w:type="dxa"/>
            <w:tcBorders>
              <w:bottom w:val="single" w:sz="4" w:space="0" w:color="auto"/>
            </w:tcBorders>
          </w:tcPr>
          <w:p w14:paraId="132AB901" w14:textId="77777777" w:rsidR="00DE453C" w:rsidRPr="00F97806" w:rsidRDefault="00DE453C" w:rsidP="00DE453C">
            <w:pPr>
              <w:rPr>
                <w:lang w:val="en-US"/>
              </w:rPr>
            </w:pPr>
            <w:r>
              <w:rPr>
                <w:lang w:val="en-US"/>
              </w:rPr>
              <w:t>1229 (77))</w:t>
            </w:r>
          </w:p>
        </w:tc>
        <w:tc>
          <w:tcPr>
            <w:tcW w:w="881" w:type="dxa"/>
            <w:tcBorders>
              <w:bottom w:val="single" w:sz="4" w:space="0" w:color="auto"/>
              <w:right w:val="single" w:sz="18" w:space="0" w:color="auto"/>
            </w:tcBorders>
          </w:tcPr>
          <w:p w14:paraId="690821B8" w14:textId="77777777" w:rsidR="00DE453C" w:rsidRDefault="00DE453C" w:rsidP="00DE453C">
            <w:pPr>
              <w:rPr>
                <w:lang w:val="en-US"/>
              </w:rPr>
            </w:pPr>
            <w:r>
              <w:rPr>
                <w:lang w:val="en-US"/>
              </w:rPr>
              <w:t>354</w:t>
            </w:r>
          </w:p>
          <w:p w14:paraId="78027F2F" w14:textId="77777777" w:rsidR="00DE453C" w:rsidRPr="00F97806" w:rsidRDefault="00DE453C" w:rsidP="00DE453C">
            <w:pPr>
              <w:rPr>
                <w:lang w:val="en-US"/>
              </w:rPr>
            </w:pPr>
            <w:r>
              <w:rPr>
                <w:lang w:val="en-US"/>
              </w:rPr>
              <w:t>(79))</w:t>
            </w:r>
          </w:p>
        </w:tc>
        <w:tc>
          <w:tcPr>
            <w:tcW w:w="886" w:type="dxa"/>
            <w:tcBorders>
              <w:left w:val="single" w:sz="18" w:space="0" w:color="auto"/>
              <w:bottom w:val="single" w:sz="4" w:space="0" w:color="auto"/>
            </w:tcBorders>
          </w:tcPr>
          <w:p w14:paraId="12D62B22" w14:textId="77777777" w:rsidR="00DE453C" w:rsidRPr="00F97806" w:rsidRDefault="00DE453C" w:rsidP="00DE453C">
            <w:pPr>
              <w:rPr>
                <w:lang w:val="en-US"/>
              </w:rPr>
            </w:pPr>
            <w:r>
              <w:rPr>
                <w:lang w:val="en-US"/>
              </w:rPr>
              <w:t>397 (76))</w:t>
            </w:r>
          </w:p>
        </w:tc>
        <w:tc>
          <w:tcPr>
            <w:tcW w:w="886" w:type="dxa"/>
            <w:tcBorders>
              <w:bottom w:val="single" w:sz="4" w:space="0" w:color="auto"/>
            </w:tcBorders>
          </w:tcPr>
          <w:p w14:paraId="3D4170F9" w14:textId="77777777" w:rsidR="00DE453C" w:rsidRPr="00F97806" w:rsidRDefault="00DE453C" w:rsidP="00DE453C">
            <w:pPr>
              <w:rPr>
                <w:lang w:val="en-US"/>
              </w:rPr>
            </w:pPr>
            <w:r>
              <w:rPr>
                <w:lang w:val="en-US"/>
              </w:rPr>
              <w:t>831 (83))</w:t>
            </w:r>
          </w:p>
        </w:tc>
        <w:tc>
          <w:tcPr>
            <w:tcW w:w="881" w:type="dxa"/>
            <w:tcBorders>
              <w:bottom w:val="single" w:sz="4" w:space="0" w:color="auto"/>
              <w:right w:val="single" w:sz="18" w:space="0" w:color="auto"/>
            </w:tcBorders>
          </w:tcPr>
          <w:p w14:paraId="1297CE16" w14:textId="77777777" w:rsidR="00DE453C" w:rsidRDefault="00DE453C" w:rsidP="00DE453C">
            <w:pPr>
              <w:rPr>
                <w:lang w:val="en-US"/>
              </w:rPr>
            </w:pPr>
            <w:r>
              <w:rPr>
                <w:lang w:val="en-US"/>
              </w:rPr>
              <w:t>328</w:t>
            </w:r>
          </w:p>
          <w:p w14:paraId="64C9DC5C" w14:textId="77777777" w:rsidR="00DE453C" w:rsidRPr="00F97806" w:rsidRDefault="00DE453C" w:rsidP="00DE453C">
            <w:pPr>
              <w:rPr>
                <w:lang w:val="en-US"/>
              </w:rPr>
            </w:pPr>
            <w:r>
              <w:rPr>
                <w:lang w:val="en-US"/>
              </w:rPr>
              <w:t>(83))</w:t>
            </w:r>
          </w:p>
        </w:tc>
        <w:tc>
          <w:tcPr>
            <w:tcW w:w="1011" w:type="dxa"/>
            <w:tcBorders>
              <w:left w:val="single" w:sz="18" w:space="0" w:color="auto"/>
              <w:bottom w:val="single" w:sz="4" w:space="0" w:color="auto"/>
            </w:tcBorders>
          </w:tcPr>
          <w:p w14:paraId="2F17A25E" w14:textId="77777777" w:rsidR="00DE453C" w:rsidRDefault="00DE453C" w:rsidP="00DE453C">
            <w:pPr>
              <w:rPr>
                <w:lang w:val="en-US"/>
              </w:rPr>
            </w:pPr>
            <w:r>
              <w:rPr>
                <w:lang w:val="en-US"/>
              </w:rPr>
              <w:t>25</w:t>
            </w:r>
          </w:p>
          <w:p w14:paraId="38BCCE09" w14:textId="77777777" w:rsidR="00DE453C" w:rsidRPr="00F97806" w:rsidRDefault="00DE453C" w:rsidP="00DE453C">
            <w:pPr>
              <w:rPr>
                <w:lang w:val="en-US"/>
              </w:rPr>
            </w:pPr>
            <w:r>
              <w:rPr>
                <w:lang w:val="en-US"/>
              </w:rPr>
              <w:t>(93))</w:t>
            </w:r>
          </w:p>
        </w:tc>
        <w:tc>
          <w:tcPr>
            <w:tcW w:w="1229" w:type="dxa"/>
            <w:tcBorders>
              <w:bottom w:val="single" w:sz="4" w:space="0" w:color="auto"/>
            </w:tcBorders>
          </w:tcPr>
          <w:p w14:paraId="3E38F999" w14:textId="77777777" w:rsidR="00DE453C" w:rsidRPr="00F97806" w:rsidRDefault="00DE453C" w:rsidP="00DE453C">
            <w:pPr>
              <w:rPr>
                <w:lang w:val="en-US"/>
              </w:rPr>
            </w:pPr>
            <w:r>
              <w:rPr>
                <w:lang w:val="en-US"/>
              </w:rPr>
              <w:t xml:space="preserve">86 </w:t>
            </w:r>
            <w:r>
              <w:rPr>
                <w:lang w:val="en-US"/>
              </w:rPr>
              <w:br/>
              <w:t>(92))</w:t>
            </w:r>
          </w:p>
        </w:tc>
        <w:tc>
          <w:tcPr>
            <w:tcW w:w="1076" w:type="dxa"/>
            <w:tcBorders>
              <w:bottom w:val="single" w:sz="4" w:space="0" w:color="auto"/>
              <w:right w:val="single" w:sz="18" w:space="0" w:color="auto"/>
            </w:tcBorders>
          </w:tcPr>
          <w:p w14:paraId="2ACC439E" w14:textId="77777777" w:rsidR="00DE453C" w:rsidRDefault="00DE453C" w:rsidP="00DE453C">
            <w:pPr>
              <w:rPr>
                <w:lang w:val="en-US"/>
              </w:rPr>
            </w:pPr>
            <w:r>
              <w:rPr>
                <w:lang w:val="en-US"/>
              </w:rPr>
              <w:t>35</w:t>
            </w:r>
          </w:p>
          <w:p w14:paraId="794AC07D" w14:textId="77777777" w:rsidR="00DE453C" w:rsidRPr="00F97806" w:rsidRDefault="00DE453C" w:rsidP="00DE453C">
            <w:pPr>
              <w:rPr>
                <w:lang w:val="en-US"/>
              </w:rPr>
            </w:pPr>
            <w:r>
              <w:rPr>
                <w:lang w:val="en-US"/>
              </w:rPr>
              <w:t>(97))</w:t>
            </w:r>
          </w:p>
        </w:tc>
        <w:tc>
          <w:tcPr>
            <w:tcW w:w="921" w:type="dxa"/>
            <w:tcBorders>
              <w:left w:val="single" w:sz="18" w:space="0" w:color="auto"/>
              <w:bottom w:val="single" w:sz="4" w:space="0" w:color="auto"/>
            </w:tcBorders>
          </w:tcPr>
          <w:p w14:paraId="43C76F2D" w14:textId="77777777" w:rsidR="00DE453C" w:rsidRPr="00F97806" w:rsidRDefault="00DE453C" w:rsidP="00DE453C">
            <w:pPr>
              <w:rPr>
                <w:lang w:val="en-US"/>
              </w:rPr>
            </w:pPr>
            <w:r>
              <w:rPr>
                <w:lang w:val="en-US"/>
              </w:rPr>
              <w:t>1501 (83))</w:t>
            </w:r>
          </w:p>
        </w:tc>
        <w:tc>
          <w:tcPr>
            <w:tcW w:w="928" w:type="dxa"/>
            <w:tcBorders>
              <w:bottom w:val="single" w:sz="4" w:space="0" w:color="auto"/>
            </w:tcBorders>
          </w:tcPr>
          <w:p w14:paraId="5500DD40" w14:textId="77777777" w:rsidR="00DE453C" w:rsidRPr="00F97806" w:rsidRDefault="00DE453C" w:rsidP="00DE453C">
            <w:pPr>
              <w:rPr>
                <w:lang w:val="en-US"/>
              </w:rPr>
            </w:pPr>
            <w:r>
              <w:rPr>
                <w:lang w:val="en-US"/>
              </w:rPr>
              <w:t>2429 (85))</w:t>
            </w:r>
          </w:p>
        </w:tc>
        <w:tc>
          <w:tcPr>
            <w:tcW w:w="1066" w:type="dxa"/>
            <w:tcBorders>
              <w:bottom w:val="single" w:sz="4" w:space="0" w:color="auto"/>
            </w:tcBorders>
          </w:tcPr>
          <w:p w14:paraId="1D34BA2B" w14:textId="77777777" w:rsidR="00DE453C" w:rsidRDefault="00DE453C" w:rsidP="00DE453C">
            <w:pPr>
              <w:rPr>
                <w:lang w:val="en-US"/>
              </w:rPr>
            </w:pPr>
            <w:r>
              <w:rPr>
                <w:lang w:val="en-US"/>
              </w:rPr>
              <w:t>792</w:t>
            </w:r>
          </w:p>
          <w:p w14:paraId="0AD6B5E7" w14:textId="77777777" w:rsidR="00DE453C" w:rsidRPr="00F97806" w:rsidRDefault="00DE453C" w:rsidP="00DE453C">
            <w:pPr>
              <w:rPr>
                <w:lang w:val="en-US"/>
              </w:rPr>
            </w:pPr>
            <w:r>
              <w:rPr>
                <w:lang w:val="en-US"/>
              </w:rPr>
              <w:t>(84))</w:t>
            </w:r>
          </w:p>
        </w:tc>
      </w:tr>
      <w:tr w:rsidR="00DE453C" w:rsidRPr="00F97806" w14:paraId="3DE948F0" w14:textId="77777777" w:rsidTr="00DE453C">
        <w:tc>
          <w:tcPr>
            <w:tcW w:w="1574" w:type="dxa"/>
            <w:tcBorders>
              <w:right w:val="single" w:sz="18" w:space="0" w:color="auto"/>
            </w:tcBorders>
            <w:shd w:val="pct12" w:color="auto" w:fill="auto"/>
          </w:tcPr>
          <w:p w14:paraId="11D82641" w14:textId="77777777" w:rsidR="00DE453C" w:rsidRPr="00F97806" w:rsidRDefault="00DE453C" w:rsidP="00DE453C">
            <w:pPr>
              <w:rPr>
                <w:lang w:val="en-US"/>
              </w:rPr>
            </w:pPr>
            <w:r w:rsidRPr="00F97806">
              <w:rPr>
                <w:lang w:val="en-US"/>
              </w:rPr>
              <w:t>Epinephrine</w:t>
            </w:r>
          </w:p>
        </w:tc>
        <w:tc>
          <w:tcPr>
            <w:tcW w:w="944" w:type="dxa"/>
            <w:tcBorders>
              <w:left w:val="single" w:sz="18" w:space="0" w:color="auto"/>
            </w:tcBorders>
            <w:shd w:val="pct12" w:color="auto" w:fill="auto"/>
          </w:tcPr>
          <w:p w14:paraId="2C4053D8" w14:textId="77777777" w:rsidR="00DE453C" w:rsidRPr="00F97806" w:rsidRDefault="00DE453C" w:rsidP="00DE453C">
            <w:pPr>
              <w:rPr>
                <w:lang w:val="en-US"/>
              </w:rPr>
            </w:pPr>
            <w:r>
              <w:rPr>
                <w:lang w:val="en-US"/>
              </w:rPr>
              <w:t xml:space="preserve">2 </w:t>
            </w:r>
            <w:r>
              <w:rPr>
                <w:lang w:val="en-US"/>
              </w:rPr>
              <w:br/>
              <w:t>(4))</w:t>
            </w:r>
          </w:p>
        </w:tc>
        <w:tc>
          <w:tcPr>
            <w:tcW w:w="992" w:type="dxa"/>
            <w:shd w:val="pct12" w:color="auto" w:fill="auto"/>
          </w:tcPr>
          <w:p w14:paraId="3ADD6334" w14:textId="77777777" w:rsidR="00DE453C" w:rsidRPr="00F97806" w:rsidRDefault="00DE453C" w:rsidP="00DE453C">
            <w:pPr>
              <w:rPr>
                <w:lang w:val="en-US"/>
              </w:rPr>
            </w:pPr>
            <w:r>
              <w:rPr>
                <w:lang w:val="en-US"/>
              </w:rPr>
              <w:t xml:space="preserve">4 </w:t>
            </w:r>
            <w:r>
              <w:rPr>
                <w:lang w:val="en-US"/>
              </w:rPr>
              <w:br/>
              <w:t>(6))</w:t>
            </w:r>
          </w:p>
        </w:tc>
        <w:tc>
          <w:tcPr>
            <w:tcW w:w="851" w:type="dxa"/>
            <w:tcBorders>
              <w:right w:val="single" w:sz="18" w:space="0" w:color="auto"/>
            </w:tcBorders>
            <w:shd w:val="pct12" w:color="auto" w:fill="auto"/>
          </w:tcPr>
          <w:p w14:paraId="5A33A4A5" w14:textId="77777777" w:rsidR="00DE453C" w:rsidRPr="00F97806" w:rsidRDefault="00DE453C" w:rsidP="00DE453C">
            <w:pPr>
              <w:rPr>
                <w:lang w:val="en-US"/>
              </w:rPr>
            </w:pPr>
            <w:r>
              <w:rPr>
                <w:lang w:val="en-US"/>
              </w:rPr>
              <w:t>0</w:t>
            </w:r>
          </w:p>
        </w:tc>
        <w:tc>
          <w:tcPr>
            <w:tcW w:w="1087" w:type="dxa"/>
            <w:tcBorders>
              <w:left w:val="single" w:sz="18" w:space="0" w:color="auto"/>
            </w:tcBorders>
            <w:shd w:val="pct12" w:color="auto" w:fill="auto"/>
          </w:tcPr>
          <w:p w14:paraId="0A403738" w14:textId="77777777" w:rsidR="00DE453C" w:rsidRPr="00F97806" w:rsidRDefault="00DE453C" w:rsidP="00DE453C">
            <w:pPr>
              <w:rPr>
                <w:lang w:val="en-US"/>
              </w:rPr>
            </w:pPr>
            <w:r>
              <w:rPr>
                <w:lang w:val="en-US"/>
              </w:rPr>
              <w:t xml:space="preserve">81 </w:t>
            </w:r>
            <w:r>
              <w:rPr>
                <w:lang w:val="en-US"/>
              </w:rPr>
              <w:br/>
              <w:t>(14))</w:t>
            </w:r>
          </w:p>
        </w:tc>
        <w:tc>
          <w:tcPr>
            <w:tcW w:w="888" w:type="dxa"/>
            <w:shd w:val="pct12" w:color="auto" w:fill="auto"/>
          </w:tcPr>
          <w:p w14:paraId="5C931AAF" w14:textId="77777777" w:rsidR="00DE453C" w:rsidRPr="00F97806" w:rsidRDefault="00DE453C" w:rsidP="00DE453C">
            <w:pPr>
              <w:rPr>
                <w:lang w:val="en-US"/>
              </w:rPr>
            </w:pPr>
            <w:r>
              <w:rPr>
                <w:lang w:val="en-US"/>
              </w:rPr>
              <w:t>113 (14))</w:t>
            </w:r>
          </w:p>
        </w:tc>
        <w:tc>
          <w:tcPr>
            <w:tcW w:w="881" w:type="dxa"/>
            <w:tcBorders>
              <w:right w:val="single" w:sz="18" w:space="0" w:color="auto"/>
            </w:tcBorders>
            <w:shd w:val="pct12" w:color="auto" w:fill="auto"/>
          </w:tcPr>
          <w:p w14:paraId="1273A663" w14:textId="77777777" w:rsidR="00DE453C" w:rsidRPr="00F97806" w:rsidRDefault="00DE453C" w:rsidP="00DE453C">
            <w:pPr>
              <w:rPr>
                <w:lang w:val="en-US"/>
              </w:rPr>
            </w:pPr>
            <w:r>
              <w:rPr>
                <w:lang w:val="en-US"/>
              </w:rPr>
              <w:t>46 (19))</w:t>
            </w:r>
          </w:p>
        </w:tc>
        <w:tc>
          <w:tcPr>
            <w:tcW w:w="886" w:type="dxa"/>
            <w:tcBorders>
              <w:left w:val="single" w:sz="18" w:space="0" w:color="auto"/>
            </w:tcBorders>
            <w:shd w:val="pct12" w:color="auto" w:fill="auto"/>
          </w:tcPr>
          <w:p w14:paraId="79C2CC46" w14:textId="77777777" w:rsidR="00DE453C" w:rsidRPr="00F97806" w:rsidRDefault="00DE453C" w:rsidP="00DE453C">
            <w:pPr>
              <w:rPr>
                <w:lang w:val="en-US"/>
              </w:rPr>
            </w:pPr>
            <w:r>
              <w:rPr>
                <w:lang w:val="en-US"/>
              </w:rPr>
              <w:t>55 (19))</w:t>
            </w:r>
          </w:p>
        </w:tc>
        <w:tc>
          <w:tcPr>
            <w:tcW w:w="886" w:type="dxa"/>
            <w:shd w:val="pct12" w:color="auto" w:fill="auto"/>
          </w:tcPr>
          <w:p w14:paraId="41238EFE" w14:textId="77777777" w:rsidR="00DE453C" w:rsidRPr="00B04138" w:rsidRDefault="00DE453C" w:rsidP="00DE453C">
            <w:pPr>
              <w:rPr>
                <w:b/>
                <w:lang w:val="en-US"/>
              </w:rPr>
            </w:pPr>
            <w:r w:rsidRPr="00B04138">
              <w:rPr>
                <w:b/>
                <w:lang w:val="en-US"/>
              </w:rPr>
              <w:t>147 (28</w:t>
            </w:r>
            <w:r>
              <w:rPr>
                <w:b/>
                <w:lang w:val="en-US"/>
              </w:rPr>
              <w:t>)</w:t>
            </w:r>
            <w:r w:rsidRPr="00B04138">
              <w:rPr>
                <w:b/>
                <w:lang w:val="en-US"/>
              </w:rPr>
              <w:t>)*</w:t>
            </w:r>
          </w:p>
        </w:tc>
        <w:tc>
          <w:tcPr>
            <w:tcW w:w="881" w:type="dxa"/>
            <w:tcBorders>
              <w:right w:val="single" w:sz="18" w:space="0" w:color="auto"/>
            </w:tcBorders>
            <w:shd w:val="pct12" w:color="auto" w:fill="auto"/>
          </w:tcPr>
          <w:p w14:paraId="0C317FF7" w14:textId="77777777" w:rsidR="00DE453C" w:rsidRPr="00B04138" w:rsidRDefault="00DE453C" w:rsidP="00DE453C">
            <w:pPr>
              <w:rPr>
                <w:b/>
                <w:lang w:val="en-US"/>
              </w:rPr>
            </w:pPr>
            <w:r w:rsidRPr="00B04138">
              <w:rPr>
                <w:b/>
                <w:lang w:val="en-US"/>
              </w:rPr>
              <w:t>51 (26</w:t>
            </w:r>
            <w:r>
              <w:rPr>
                <w:b/>
                <w:lang w:val="en-US"/>
              </w:rPr>
              <w:t>)</w:t>
            </w:r>
            <w:r w:rsidRPr="00B04138">
              <w:rPr>
                <w:b/>
                <w:lang w:val="en-US"/>
              </w:rPr>
              <w:t>)</w:t>
            </w:r>
            <w:r>
              <w:rPr>
                <w:b/>
                <w:lang w:val="en-US"/>
              </w:rPr>
              <w:t>*</w:t>
            </w:r>
          </w:p>
        </w:tc>
        <w:tc>
          <w:tcPr>
            <w:tcW w:w="1011" w:type="dxa"/>
            <w:tcBorders>
              <w:left w:val="single" w:sz="18" w:space="0" w:color="auto"/>
            </w:tcBorders>
            <w:shd w:val="pct12" w:color="auto" w:fill="auto"/>
          </w:tcPr>
          <w:p w14:paraId="6206EA77" w14:textId="77777777" w:rsidR="00DE453C" w:rsidRPr="00F97806" w:rsidRDefault="00DE453C" w:rsidP="00DE453C">
            <w:pPr>
              <w:rPr>
                <w:lang w:val="en-US"/>
              </w:rPr>
            </w:pPr>
            <w:r>
              <w:rPr>
                <w:lang w:val="en-US"/>
              </w:rPr>
              <w:t xml:space="preserve">13 </w:t>
            </w:r>
            <w:r>
              <w:rPr>
                <w:lang w:val="en-US"/>
              </w:rPr>
              <w:br/>
              <w:t>(72))</w:t>
            </w:r>
          </w:p>
        </w:tc>
        <w:tc>
          <w:tcPr>
            <w:tcW w:w="1229" w:type="dxa"/>
            <w:shd w:val="pct12" w:color="auto" w:fill="auto"/>
          </w:tcPr>
          <w:p w14:paraId="3E5DB8DD" w14:textId="77777777" w:rsidR="00DE453C" w:rsidRPr="00F97806" w:rsidRDefault="00DE453C" w:rsidP="00DE453C">
            <w:pPr>
              <w:rPr>
                <w:lang w:val="en-US"/>
              </w:rPr>
            </w:pPr>
            <w:r>
              <w:rPr>
                <w:lang w:val="en-US"/>
              </w:rPr>
              <w:t xml:space="preserve">41 </w:t>
            </w:r>
            <w:r>
              <w:rPr>
                <w:lang w:val="en-US"/>
              </w:rPr>
              <w:br/>
              <w:t>(64))</w:t>
            </w:r>
          </w:p>
        </w:tc>
        <w:tc>
          <w:tcPr>
            <w:tcW w:w="1076" w:type="dxa"/>
            <w:tcBorders>
              <w:right w:val="single" w:sz="18" w:space="0" w:color="auto"/>
            </w:tcBorders>
            <w:shd w:val="pct12" w:color="auto" w:fill="auto"/>
          </w:tcPr>
          <w:p w14:paraId="2C89C3C3" w14:textId="77777777" w:rsidR="00DE453C" w:rsidRPr="00F97806" w:rsidRDefault="00DE453C" w:rsidP="00DE453C">
            <w:pPr>
              <w:rPr>
                <w:lang w:val="en-US"/>
              </w:rPr>
            </w:pPr>
            <w:r>
              <w:rPr>
                <w:lang w:val="en-US"/>
              </w:rPr>
              <w:t xml:space="preserve">19 </w:t>
            </w:r>
            <w:r>
              <w:rPr>
                <w:lang w:val="en-US"/>
              </w:rPr>
              <w:br/>
              <w:t>(79))</w:t>
            </w:r>
          </w:p>
        </w:tc>
        <w:tc>
          <w:tcPr>
            <w:tcW w:w="921" w:type="dxa"/>
            <w:tcBorders>
              <w:left w:val="single" w:sz="18" w:space="0" w:color="auto"/>
            </w:tcBorders>
            <w:shd w:val="pct12" w:color="auto" w:fill="auto"/>
          </w:tcPr>
          <w:p w14:paraId="3C27E2A3" w14:textId="77777777" w:rsidR="00DE453C" w:rsidRPr="00F97806" w:rsidRDefault="00DE453C" w:rsidP="00DE453C">
            <w:pPr>
              <w:rPr>
                <w:lang w:val="en-US"/>
              </w:rPr>
            </w:pPr>
            <w:r>
              <w:rPr>
                <w:lang w:val="en-US"/>
              </w:rPr>
              <w:t>151 (16))</w:t>
            </w:r>
          </w:p>
        </w:tc>
        <w:tc>
          <w:tcPr>
            <w:tcW w:w="928" w:type="dxa"/>
            <w:shd w:val="pct12" w:color="auto" w:fill="auto"/>
          </w:tcPr>
          <w:p w14:paraId="612E560A" w14:textId="77777777" w:rsidR="00DE453C" w:rsidRPr="00F97806" w:rsidRDefault="00DE453C" w:rsidP="00DE453C">
            <w:pPr>
              <w:rPr>
                <w:lang w:val="en-US"/>
              </w:rPr>
            </w:pPr>
            <w:r>
              <w:rPr>
                <w:lang w:val="en-US"/>
              </w:rPr>
              <w:t>305 (21))</w:t>
            </w:r>
          </w:p>
        </w:tc>
        <w:tc>
          <w:tcPr>
            <w:tcW w:w="1066" w:type="dxa"/>
            <w:shd w:val="pct12" w:color="auto" w:fill="auto"/>
          </w:tcPr>
          <w:p w14:paraId="49A79AC5" w14:textId="77777777" w:rsidR="00DE453C" w:rsidRPr="000D5712" w:rsidRDefault="00DE453C" w:rsidP="00DE453C">
            <w:pPr>
              <w:rPr>
                <w:b/>
                <w:lang w:val="en-US"/>
              </w:rPr>
            </w:pPr>
            <w:r w:rsidRPr="000D5712">
              <w:rPr>
                <w:b/>
                <w:lang w:val="en-US"/>
              </w:rPr>
              <w:t>116 (24</w:t>
            </w:r>
            <w:r>
              <w:rPr>
                <w:b/>
                <w:lang w:val="en-US"/>
              </w:rPr>
              <w:t>)</w:t>
            </w:r>
            <w:r w:rsidRPr="000D5712">
              <w:rPr>
                <w:b/>
                <w:lang w:val="en-US"/>
              </w:rPr>
              <w:t>)</w:t>
            </w:r>
            <w:r>
              <w:rPr>
                <w:b/>
                <w:lang w:val="en-US"/>
              </w:rPr>
              <w:t>***</w:t>
            </w:r>
          </w:p>
        </w:tc>
      </w:tr>
      <w:tr w:rsidR="00DE453C" w:rsidRPr="00F97806" w14:paraId="534A7548" w14:textId="77777777" w:rsidTr="00DE453C">
        <w:tc>
          <w:tcPr>
            <w:tcW w:w="1574" w:type="dxa"/>
            <w:tcBorders>
              <w:bottom w:val="single" w:sz="4" w:space="0" w:color="auto"/>
              <w:right w:val="single" w:sz="18" w:space="0" w:color="auto"/>
            </w:tcBorders>
          </w:tcPr>
          <w:p w14:paraId="39A00311" w14:textId="77777777" w:rsidR="00DE453C" w:rsidRPr="00F97806" w:rsidRDefault="00DE453C" w:rsidP="00DE453C">
            <w:pPr>
              <w:rPr>
                <w:lang w:val="en-US"/>
              </w:rPr>
            </w:pPr>
            <w:r w:rsidRPr="00F97806">
              <w:rPr>
                <w:lang w:val="en-US"/>
              </w:rPr>
              <w:t>Corticosteroids</w:t>
            </w:r>
          </w:p>
        </w:tc>
        <w:tc>
          <w:tcPr>
            <w:tcW w:w="944" w:type="dxa"/>
            <w:tcBorders>
              <w:left w:val="single" w:sz="18" w:space="0" w:color="auto"/>
              <w:bottom w:val="single" w:sz="4" w:space="0" w:color="auto"/>
            </w:tcBorders>
          </w:tcPr>
          <w:p w14:paraId="4AA281E3" w14:textId="77777777" w:rsidR="00DE453C" w:rsidRPr="00F97806" w:rsidRDefault="00DE453C" w:rsidP="00DE453C">
            <w:pPr>
              <w:rPr>
                <w:lang w:val="en-US"/>
              </w:rPr>
            </w:pPr>
            <w:r>
              <w:rPr>
                <w:lang w:val="en-US"/>
              </w:rPr>
              <w:t>49 (88))</w:t>
            </w:r>
          </w:p>
        </w:tc>
        <w:tc>
          <w:tcPr>
            <w:tcW w:w="992" w:type="dxa"/>
            <w:tcBorders>
              <w:bottom w:val="single" w:sz="4" w:space="0" w:color="auto"/>
            </w:tcBorders>
          </w:tcPr>
          <w:p w14:paraId="575DABB8" w14:textId="77777777" w:rsidR="00DE453C" w:rsidRPr="00F97806" w:rsidRDefault="00DE453C" w:rsidP="00DE453C">
            <w:pPr>
              <w:rPr>
                <w:lang w:val="en-US"/>
              </w:rPr>
            </w:pPr>
            <w:r>
              <w:rPr>
                <w:lang w:val="en-US"/>
              </w:rPr>
              <w:t>63 (88))</w:t>
            </w:r>
          </w:p>
        </w:tc>
        <w:tc>
          <w:tcPr>
            <w:tcW w:w="851" w:type="dxa"/>
            <w:tcBorders>
              <w:bottom w:val="single" w:sz="4" w:space="0" w:color="auto"/>
              <w:right w:val="single" w:sz="18" w:space="0" w:color="auto"/>
            </w:tcBorders>
          </w:tcPr>
          <w:p w14:paraId="3F918BE8" w14:textId="77777777" w:rsidR="00DE453C" w:rsidRPr="00F97806" w:rsidRDefault="00DE453C" w:rsidP="00DE453C">
            <w:pPr>
              <w:rPr>
                <w:lang w:val="en-US"/>
              </w:rPr>
            </w:pPr>
            <w:r>
              <w:rPr>
                <w:lang w:val="en-US"/>
              </w:rPr>
              <w:t>19 (79))</w:t>
            </w:r>
          </w:p>
        </w:tc>
        <w:tc>
          <w:tcPr>
            <w:tcW w:w="1087" w:type="dxa"/>
            <w:tcBorders>
              <w:left w:val="single" w:sz="18" w:space="0" w:color="auto"/>
              <w:bottom w:val="single" w:sz="4" w:space="0" w:color="auto"/>
            </w:tcBorders>
          </w:tcPr>
          <w:p w14:paraId="4DB129DC" w14:textId="77777777" w:rsidR="00DE453C" w:rsidRPr="00F97806" w:rsidRDefault="00DE453C" w:rsidP="00DE453C">
            <w:pPr>
              <w:rPr>
                <w:lang w:val="en-US"/>
              </w:rPr>
            </w:pPr>
            <w:r>
              <w:rPr>
                <w:lang w:val="en-US"/>
              </w:rPr>
              <w:t>528 (89))</w:t>
            </w:r>
          </w:p>
        </w:tc>
        <w:tc>
          <w:tcPr>
            <w:tcW w:w="888" w:type="dxa"/>
            <w:tcBorders>
              <w:bottom w:val="single" w:sz="4" w:space="0" w:color="auto"/>
            </w:tcBorders>
          </w:tcPr>
          <w:p w14:paraId="209FA9F3" w14:textId="77777777" w:rsidR="00DE453C" w:rsidRPr="00F97806" w:rsidRDefault="00DE453C" w:rsidP="00DE453C">
            <w:pPr>
              <w:rPr>
                <w:lang w:val="en-US"/>
              </w:rPr>
            </w:pPr>
            <w:r>
              <w:rPr>
                <w:lang w:val="en-US"/>
              </w:rPr>
              <w:t>719 (91))</w:t>
            </w:r>
          </w:p>
        </w:tc>
        <w:tc>
          <w:tcPr>
            <w:tcW w:w="881" w:type="dxa"/>
            <w:tcBorders>
              <w:bottom w:val="single" w:sz="4" w:space="0" w:color="auto"/>
              <w:right w:val="single" w:sz="18" w:space="0" w:color="auto"/>
            </w:tcBorders>
          </w:tcPr>
          <w:p w14:paraId="28479EA1" w14:textId="77777777" w:rsidR="00DE453C" w:rsidRPr="00F97806" w:rsidRDefault="00DE453C" w:rsidP="00DE453C">
            <w:pPr>
              <w:rPr>
                <w:lang w:val="en-US"/>
              </w:rPr>
            </w:pPr>
            <w:r>
              <w:rPr>
                <w:lang w:val="en-US"/>
              </w:rPr>
              <w:t>209 (87))</w:t>
            </w:r>
          </w:p>
        </w:tc>
        <w:tc>
          <w:tcPr>
            <w:tcW w:w="886" w:type="dxa"/>
            <w:tcBorders>
              <w:left w:val="single" w:sz="18" w:space="0" w:color="auto"/>
              <w:bottom w:val="single" w:sz="4" w:space="0" w:color="auto"/>
            </w:tcBorders>
          </w:tcPr>
          <w:p w14:paraId="5E9D47AD" w14:textId="77777777" w:rsidR="00DE453C" w:rsidRPr="00F97806" w:rsidRDefault="00DE453C" w:rsidP="00DE453C">
            <w:pPr>
              <w:rPr>
                <w:lang w:val="en-US"/>
              </w:rPr>
            </w:pPr>
            <w:r>
              <w:rPr>
                <w:lang w:val="en-US"/>
              </w:rPr>
              <w:t>248 (87))</w:t>
            </w:r>
          </w:p>
        </w:tc>
        <w:tc>
          <w:tcPr>
            <w:tcW w:w="886" w:type="dxa"/>
            <w:tcBorders>
              <w:bottom w:val="single" w:sz="4" w:space="0" w:color="auto"/>
            </w:tcBorders>
          </w:tcPr>
          <w:p w14:paraId="52D392BC" w14:textId="77777777" w:rsidR="00DE453C" w:rsidRPr="00F97806" w:rsidRDefault="00DE453C" w:rsidP="00DE453C">
            <w:pPr>
              <w:rPr>
                <w:lang w:val="en-US"/>
              </w:rPr>
            </w:pPr>
            <w:r>
              <w:rPr>
                <w:lang w:val="en-US"/>
              </w:rPr>
              <w:t>476 (92))</w:t>
            </w:r>
          </w:p>
        </w:tc>
        <w:tc>
          <w:tcPr>
            <w:tcW w:w="881" w:type="dxa"/>
            <w:tcBorders>
              <w:bottom w:val="single" w:sz="4" w:space="0" w:color="auto"/>
              <w:right w:val="single" w:sz="18" w:space="0" w:color="auto"/>
            </w:tcBorders>
          </w:tcPr>
          <w:p w14:paraId="19B11CCD" w14:textId="77777777" w:rsidR="00DE453C" w:rsidRPr="00F97806" w:rsidRDefault="00DE453C" w:rsidP="00DE453C">
            <w:pPr>
              <w:rPr>
                <w:lang w:val="en-US"/>
              </w:rPr>
            </w:pPr>
            <w:r>
              <w:rPr>
                <w:lang w:val="en-US"/>
              </w:rPr>
              <w:t>182 (94))</w:t>
            </w:r>
          </w:p>
        </w:tc>
        <w:tc>
          <w:tcPr>
            <w:tcW w:w="1011" w:type="dxa"/>
            <w:tcBorders>
              <w:left w:val="single" w:sz="18" w:space="0" w:color="auto"/>
              <w:bottom w:val="single" w:sz="4" w:space="0" w:color="auto"/>
            </w:tcBorders>
          </w:tcPr>
          <w:p w14:paraId="3AAAAA88" w14:textId="77777777" w:rsidR="00DE453C" w:rsidRPr="00F97806" w:rsidRDefault="00DE453C" w:rsidP="00DE453C">
            <w:pPr>
              <w:rPr>
                <w:lang w:val="en-US"/>
              </w:rPr>
            </w:pPr>
            <w:r>
              <w:rPr>
                <w:lang w:val="en-US"/>
              </w:rPr>
              <w:t xml:space="preserve">15 </w:t>
            </w:r>
            <w:r>
              <w:rPr>
                <w:lang w:val="en-US"/>
              </w:rPr>
              <w:br/>
              <w:t>(83))</w:t>
            </w:r>
          </w:p>
        </w:tc>
        <w:tc>
          <w:tcPr>
            <w:tcW w:w="1229" w:type="dxa"/>
            <w:tcBorders>
              <w:bottom w:val="single" w:sz="4" w:space="0" w:color="auto"/>
            </w:tcBorders>
          </w:tcPr>
          <w:p w14:paraId="405CF6E0" w14:textId="77777777" w:rsidR="00DE453C" w:rsidRPr="00F97806" w:rsidRDefault="00DE453C" w:rsidP="00DE453C">
            <w:pPr>
              <w:rPr>
                <w:lang w:val="en-US"/>
              </w:rPr>
            </w:pPr>
            <w:r>
              <w:rPr>
                <w:lang w:val="en-US"/>
              </w:rPr>
              <w:t>52</w:t>
            </w:r>
            <w:r>
              <w:rPr>
                <w:lang w:val="en-US"/>
              </w:rPr>
              <w:br/>
              <w:t>(81))</w:t>
            </w:r>
          </w:p>
        </w:tc>
        <w:tc>
          <w:tcPr>
            <w:tcW w:w="1076" w:type="dxa"/>
            <w:tcBorders>
              <w:bottom w:val="single" w:sz="4" w:space="0" w:color="auto"/>
              <w:right w:val="single" w:sz="18" w:space="0" w:color="auto"/>
            </w:tcBorders>
          </w:tcPr>
          <w:p w14:paraId="4977D68D" w14:textId="77777777" w:rsidR="00DE453C" w:rsidRPr="00F97806" w:rsidRDefault="00DE453C" w:rsidP="00DE453C">
            <w:pPr>
              <w:rPr>
                <w:lang w:val="en-US"/>
              </w:rPr>
            </w:pPr>
            <w:r>
              <w:rPr>
                <w:lang w:val="en-US"/>
              </w:rPr>
              <w:t xml:space="preserve">18 </w:t>
            </w:r>
            <w:r>
              <w:rPr>
                <w:lang w:val="en-US"/>
              </w:rPr>
              <w:br/>
              <w:t>(75))</w:t>
            </w:r>
          </w:p>
        </w:tc>
        <w:tc>
          <w:tcPr>
            <w:tcW w:w="921" w:type="dxa"/>
            <w:tcBorders>
              <w:left w:val="single" w:sz="18" w:space="0" w:color="auto"/>
              <w:bottom w:val="single" w:sz="4" w:space="0" w:color="auto"/>
            </w:tcBorders>
          </w:tcPr>
          <w:p w14:paraId="156EBDA3" w14:textId="77777777" w:rsidR="00DE453C" w:rsidRPr="00F97806" w:rsidRDefault="00DE453C" w:rsidP="00DE453C">
            <w:pPr>
              <w:rPr>
                <w:lang w:val="en-US"/>
              </w:rPr>
            </w:pPr>
            <w:r>
              <w:rPr>
                <w:lang w:val="en-US"/>
              </w:rPr>
              <w:t>840 (88))</w:t>
            </w:r>
          </w:p>
        </w:tc>
        <w:tc>
          <w:tcPr>
            <w:tcW w:w="928" w:type="dxa"/>
            <w:tcBorders>
              <w:bottom w:val="single" w:sz="4" w:space="0" w:color="auto"/>
            </w:tcBorders>
          </w:tcPr>
          <w:p w14:paraId="546DC498" w14:textId="77777777" w:rsidR="00DE453C" w:rsidRPr="00F97806" w:rsidRDefault="00DE453C" w:rsidP="00DE453C">
            <w:pPr>
              <w:rPr>
                <w:lang w:val="en-US"/>
              </w:rPr>
            </w:pPr>
            <w:r>
              <w:rPr>
                <w:lang w:val="en-US"/>
              </w:rPr>
              <w:t>1310 (90))</w:t>
            </w:r>
          </w:p>
        </w:tc>
        <w:tc>
          <w:tcPr>
            <w:tcW w:w="1066" w:type="dxa"/>
            <w:tcBorders>
              <w:bottom w:val="single" w:sz="4" w:space="0" w:color="auto"/>
            </w:tcBorders>
          </w:tcPr>
          <w:p w14:paraId="121BE5C5" w14:textId="77777777" w:rsidR="00DE453C" w:rsidRPr="00F97806" w:rsidRDefault="00DE453C" w:rsidP="00DE453C">
            <w:pPr>
              <w:rPr>
                <w:lang w:val="en-US"/>
              </w:rPr>
            </w:pPr>
            <w:r>
              <w:rPr>
                <w:lang w:val="en-US"/>
              </w:rPr>
              <w:t>428 (89))</w:t>
            </w:r>
          </w:p>
        </w:tc>
      </w:tr>
      <w:tr w:rsidR="00DE453C" w:rsidRPr="00F97806" w14:paraId="7FE3DE8A" w14:textId="77777777" w:rsidTr="00DE453C">
        <w:tc>
          <w:tcPr>
            <w:tcW w:w="1574" w:type="dxa"/>
            <w:tcBorders>
              <w:right w:val="single" w:sz="18" w:space="0" w:color="auto"/>
            </w:tcBorders>
            <w:shd w:val="pct12" w:color="auto" w:fill="auto"/>
          </w:tcPr>
          <w:p w14:paraId="6A822644" w14:textId="77777777" w:rsidR="00DE453C" w:rsidRPr="00F97806" w:rsidRDefault="00DE453C" w:rsidP="00DE453C">
            <w:pPr>
              <w:rPr>
                <w:lang w:val="en-US"/>
              </w:rPr>
            </w:pPr>
            <w:r w:rsidRPr="00F97806">
              <w:rPr>
                <w:lang w:val="en-US"/>
              </w:rPr>
              <w:t>Antihistamines</w:t>
            </w:r>
          </w:p>
        </w:tc>
        <w:tc>
          <w:tcPr>
            <w:tcW w:w="944" w:type="dxa"/>
            <w:tcBorders>
              <w:left w:val="single" w:sz="18" w:space="0" w:color="auto"/>
            </w:tcBorders>
            <w:shd w:val="pct12" w:color="auto" w:fill="auto"/>
          </w:tcPr>
          <w:p w14:paraId="1E02FA1D" w14:textId="77777777" w:rsidR="00DE453C" w:rsidRPr="00F97806" w:rsidRDefault="00DE453C" w:rsidP="00DE453C">
            <w:pPr>
              <w:rPr>
                <w:lang w:val="en-US"/>
              </w:rPr>
            </w:pPr>
            <w:r>
              <w:rPr>
                <w:lang w:val="en-US"/>
              </w:rPr>
              <w:t>45 (80))</w:t>
            </w:r>
          </w:p>
        </w:tc>
        <w:tc>
          <w:tcPr>
            <w:tcW w:w="992" w:type="dxa"/>
            <w:shd w:val="pct12" w:color="auto" w:fill="auto"/>
          </w:tcPr>
          <w:p w14:paraId="7341E43A" w14:textId="77777777" w:rsidR="00DE453C" w:rsidRPr="00F97806" w:rsidRDefault="00DE453C" w:rsidP="00DE453C">
            <w:pPr>
              <w:rPr>
                <w:lang w:val="en-US"/>
              </w:rPr>
            </w:pPr>
            <w:r>
              <w:rPr>
                <w:lang w:val="en-US"/>
              </w:rPr>
              <w:t>57 (79))</w:t>
            </w:r>
          </w:p>
        </w:tc>
        <w:tc>
          <w:tcPr>
            <w:tcW w:w="851" w:type="dxa"/>
            <w:tcBorders>
              <w:right w:val="single" w:sz="18" w:space="0" w:color="auto"/>
            </w:tcBorders>
            <w:shd w:val="pct12" w:color="auto" w:fill="auto"/>
          </w:tcPr>
          <w:p w14:paraId="41DD8007" w14:textId="77777777" w:rsidR="00DE453C" w:rsidRPr="00F97806" w:rsidRDefault="00DE453C" w:rsidP="00DE453C">
            <w:pPr>
              <w:rPr>
                <w:lang w:val="en-US"/>
              </w:rPr>
            </w:pPr>
            <w:r>
              <w:rPr>
                <w:lang w:val="en-US"/>
              </w:rPr>
              <w:t>21 (88))</w:t>
            </w:r>
          </w:p>
        </w:tc>
        <w:tc>
          <w:tcPr>
            <w:tcW w:w="1087" w:type="dxa"/>
            <w:tcBorders>
              <w:left w:val="single" w:sz="18" w:space="0" w:color="auto"/>
            </w:tcBorders>
            <w:shd w:val="pct12" w:color="auto" w:fill="auto"/>
          </w:tcPr>
          <w:p w14:paraId="6985693A" w14:textId="77777777" w:rsidR="00DE453C" w:rsidRPr="00F97806" w:rsidRDefault="00DE453C" w:rsidP="00DE453C">
            <w:pPr>
              <w:rPr>
                <w:lang w:val="en-US"/>
              </w:rPr>
            </w:pPr>
            <w:r>
              <w:rPr>
                <w:lang w:val="en-US"/>
              </w:rPr>
              <w:t>495 (83))</w:t>
            </w:r>
          </w:p>
        </w:tc>
        <w:tc>
          <w:tcPr>
            <w:tcW w:w="888" w:type="dxa"/>
            <w:shd w:val="pct12" w:color="auto" w:fill="auto"/>
          </w:tcPr>
          <w:p w14:paraId="3E22CA5C" w14:textId="77777777" w:rsidR="00DE453C" w:rsidRPr="00F97806" w:rsidRDefault="00DE453C" w:rsidP="00DE453C">
            <w:pPr>
              <w:rPr>
                <w:lang w:val="en-US"/>
              </w:rPr>
            </w:pPr>
            <w:r>
              <w:rPr>
                <w:lang w:val="en-US"/>
              </w:rPr>
              <w:t>655 (83))</w:t>
            </w:r>
          </w:p>
        </w:tc>
        <w:tc>
          <w:tcPr>
            <w:tcW w:w="881" w:type="dxa"/>
            <w:tcBorders>
              <w:right w:val="single" w:sz="18" w:space="0" w:color="auto"/>
            </w:tcBorders>
            <w:shd w:val="pct12" w:color="auto" w:fill="auto"/>
          </w:tcPr>
          <w:p w14:paraId="57BA01AA" w14:textId="77777777" w:rsidR="00DE453C" w:rsidRPr="00F97806" w:rsidRDefault="00DE453C" w:rsidP="00DE453C">
            <w:pPr>
              <w:rPr>
                <w:lang w:val="en-US"/>
              </w:rPr>
            </w:pPr>
            <w:r>
              <w:rPr>
                <w:lang w:val="en-US"/>
              </w:rPr>
              <w:t>189 (79))</w:t>
            </w:r>
          </w:p>
        </w:tc>
        <w:tc>
          <w:tcPr>
            <w:tcW w:w="886" w:type="dxa"/>
            <w:tcBorders>
              <w:left w:val="single" w:sz="18" w:space="0" w:color="auto"/>
            </w:tcBorders>
            <w:shd w:val="pct12" w:color="auto" w:fill="auto"/>
          </w:tcPr>
          <w:p w14:paraId="15DEB339" w14:textId="77777777" w:rsidR="00DE453C" w:rsidRPr="00F97806" w:rsidRDefault="00DE453C" w:rsidP="00DE453C">
            <w:pPr>
              <w:rPr>
                <w:lang w:val="en-US"/>
              </w:rPr>
            </w:pPr>
            <w:r>
              <w:rPr>
                <w:lang w:val="en-US"/>
              </w:rPr>
              <w:t>240 (85))</w:t>
            </w:r>
          </w:p>
        </w:tc>
        <w:tc>
          <w:tcPr>
            <w:tcW w:w="886" w:type="dxa"/>
            <w:shd w:val="pct12" w:color="auto" w:fill="auto"/>
          </w:tcPr>
          <w:p w14:paraId="1B8E4ABB" w14:textId="77777777" w:rsidR="00DE453C" w:rsidRPr="00F97806" w:rsidRDefault="00DE453C" w:rsidP="00DE453C">
            <w:pPr>
              <w:rPr>
                <w:lang w:val="en-US"/>
              </w:rPr>
            </w:pPr>
            <w:r>
              <w:rPr>
                <w:lang w:val="en-US"/>
              </w:rPr>
              <w:t>430 (83))</w:t>
            </w:r>
          </w:p>
        </w:tc>
        <w:tc>
          <w:tcPr>
            <w:tcW w:w="881" w:type="dxa"/>
            <w:tcBorders>
              <w:right w:val="single" w:sz="18" w:space="0" w:color="auto"/>
            </w:tcBorders>
            <w:shd w:val="pct12" w:color="auto" w:fill="auto"/>
          </w:tcPr>
          <w:p w14:paraId="3CD5A42D" w14:textId="77777777" w:rsidR="00DE453C" w:rsidRPr="00F97806" w:rsidRDefault="00DE453C" w:rsidP="00DE453C">
            <w:pPr>
              <w:rPr>
                <w:lang w:val="en-US"/>
              </w:rPr>
            </w:pPr>
            <w:r>
              <w:rPr>
                <w:lang w:val="en-US"/>
              </w:rPr>
              <w:t>166 (86))</w:t>
            </w:r>
          </w:p>
        </w:tc>
        <w:tc>
          <w:tcPr>
            <w:tcW w:w="1011" w:type="dxa"/>
            <w:tcBorders>
              <w:left w:val="single" w:sz="18" w:space="0" w:color="auto"/>
            </w:tcBorders>
            <w:shd w:val="pct12" w:color="auto" w:fill="auto"/>
          </w:tcPr>
          <w:p w14:paraId="6B082DAF" w14:textId="77777777" w:rsidR="00DE453C" w:rsidRPr="00F97806" w:rsidRDefault="00DE453C" w:rsidP="00DE453C">
            <w:pPr>
              <w:rPr>
                <w:lang w:val="en-US"/>
              </w:rPr>
            </w:pPr>
            <w:r>
              <w:rPr>
                <w:lang w:val="en-US"/>
              </w:rPr>
              <w:t xml:space="preserve">12 </w:t>
            </w:r>
            <w:r>
              <w:rPr>
                <w:lang w:val="en-US"/>
              </w:rPr>
              <w:br/>
              <w:t>(67))</w:t>
            </w:r>
          </w:p>
        </w:tc>
        <w:tc>
          <w:tcPr>
            <w:tcW w:w="1229" w:type="dxa"/>
            <w:shd w:val="pct12" w:color="auto" w:fill="auto"/>
          </w:tcPr>
          <w:p w14:paraId="33CD7C86" w14:textId="77777777" w:rsidR="00DE453C" w:rsidRPr="00F97806" w:rsidRDefault="00DE453C" w:rsidP="00DE453C">
            <w:pPr>
              <w:rPr>
                <w:lang w:val="en-US"/>
              </w:rPr>
            </w:pPr>
            <w:r>
              <w:rPr>
                <w:lang w:val="en-US"/>
              </w:rPr>
              <w:t xml:space="preserve">45 </w:t>
            </w:r>
            <w:r>
              <w:rPr>
                <w:lang w:val="en-US"/>
              </w:rPr>
              <w:br/>
              <w:t>(70))</w:t>
            </w:r>
          </w:p>
        </w:tc>
        <w:tc>
          <w:tcPr>
            <w:tcW w:w="1076" w:type="dxa"/>
            <w:tcBorders>
              <w:right w:val="single" w:sz="18" w:space="0" w:color="auto"/>
            </w:tcBorders>
            <w:shd w:val="pct12" w:color="auto" w:fill="auto"/>
          </w:tcPr>
          <w:p w14:paraId="6D2EF486" w14:textId="77777777" w:rsidR="00DE453C" w:rsidRPr="00F97806" w:rsidRDefault="00DE453C" w:rsidP="00DE453C">
            <w:pPr>
              <w:rPr>
                <w:lang w:val="en-US"/>
              </w:rPr>
            </w:pPr>
            <w:r>
              <w:rPr>
                <w:lang w:val="en-US"/>
              </w:rPr>
              <w:t xml:space="preserve">18 </w:t>
            </w:r>
            <w:r>
              <w:rPr>
                <w:lang w:val="en-US"/>
              </w:rPr>
              <w:br/>
              <w:t>(75))</w:t>
            </w:r>
          </w:p>
        </w:tc>
        <w:tc>
          <w:tcPr>
            <w:tcW w:w="921" w:type="dxa"/>
            <w:tcBorders>
              <w:left w:val="single" w:sz="18" w:space="0" w:color="auto"/>
            </w:tcBorders>
            <w:shd w:val="pct12" w:color="auto" w:fill="auto"/>
          </w:tcPr>
          <w:p w14:paraId="3D679C56" w14:textId="77777777" w:rsidR="00DE453C" w:rsidRPr="00F97806" w:rsidRDefault="00DE453C" w:rsidP="00DE453C">
            <w:pPr>
              <w:rPr>
                <w:lang w:val="en-US"/>
              </w:rPr>
            </w:pPr>
            <w:r>
              <w:rPr>
                <w:lang w:val="en-US"/>
              </w:rPr>
              <w:t>792 (83))</w:t>
            </w:r>
          </w:p>
        </w:tc>
        <w:tc>
          <w:tcPr>
            <w:tcW w:w="928" w:type="dxa"/>
            <w:shd w:val="pct12" w:color="auto" w:fill="auto"/>
          </w:tcPr>
          <w:p w14:paraId="4AE55932" w14:textId="77777777" w:rsidR="00DE453C" w:rsidRPr="00F97806" w:rsidRDefault="00DE453C" w:rsidP="00DE453C">
            <w:pPr>
              <w:rPr>
                <w:lang w:val="en-US"/>
              </w:rPr>
            </w:pPr>
            <w:r>
              <w:rPr>
                <w:lang w:val="en-US"/>
              </w:rPr>
              <w:t>1187 (82))</w:t>
            </w:r>
          </w:p>
        </w:tc>
        <w:tc>
          <w:tcPr>
            <w:tcW w:w="1066" w:type="dxa"/>
            <w:shd w:val="pct12" w:color="auto" w:fill="auto"/>
          </w:tcPr>
          <w:p w14:paraId="5B9BB7B7" w14:textId="77777777" w:rsidR="00DE453C" w:rsidRPr="00F97806" w:rsidRDefault="00DE453C" w:rsidP="00DE453C">
            <w:pPr>
              <w:rPr>
                <w:lang w:val="en-US"/>
              </w:rPr>
            </w:pPr>
            <w:r>
              <w:rPr>
                <w:lang w:val="en-US"/>
              </w:rPr>
              <w:t>294 (82))</w:t>
            </w:r>
          </w:p>
        </w:tc>
      </w:tr>
      <w:tr w:rsidR="00DE453C" w:rsidRPr="00F97806" w14:paraId="49B022A2" w14:textId="77777777" w:rsidTr="00DE453C">
        <w:tc>
          <w:tcPr>
            <w:tcW w:w="1574" w:type="dxa"/>
            <w:tcBorders>
              <w:bottom w:val="single" w:sz="4" w:space="0" w:color="auto"/>
              <w:right w:val="single" w:sz="18" w:space="0" w:color="auto"/>
            </w:tcBorders>
          </w:tcPr>
          <w:p w14:paraId="63DD4606" w14:textId="77777777" w:rsidR="00DE453C" w:rsidRPr="00F97806" w:rsidRDefault="00DE453C" w:rsidP="00DE453C">
            <w:pPr>
              <w:rPr>
                <w:lang w:val="en-US"/>
              </w:rPr>
            </w:pPr>
            <w:r w:rsidRPr="00F97806">
              <w:rPr>
                <w:lang w:val="en-US"/>
              </w:rPr>
              <w:t>Admitted to hospital</w:t>
            </w:r>
          </w:p>
        </w:tc>
        <w:tc>
          <w:tcPr>
            <w:tcW w:w="944" w:type="dxa"/>
            <w:tcBorders>
              <w:left w:val="single" w:sz="18" w:space="0" w:color="auto"/>
              <w:bottom w:val="single" w:sz="4" w:space="0" w:color="auto"/>
            </w:tcBorders>
          </w:tcPr>
          <w:p w14:paraId="3AD4319E" w14:textId="77777777" w:rsidR="00DE453C" w:rsidRPr="00F97806" w:rsidRDefault="00DE453C" w:rsidP="00DE453C">
            <w:pPr>
              <w:rPr>
                <w:lang w:val="en-US"/>
              </w:rPr>
            </w:pPr>
            <w:r>
              <w:rPr>
                <w:lang w:val="en-US"/>
              </w:rPr>
              <w:t>21 (40))</w:t>
            </w:r>
          </w:p>
        </w:tc>
        <w:tc>
          <w:tcPr>
            <w:tcW w:w="992" w:type="dxa"/>
            <w:tcBorders>
              <w:bottom w:val="single" w:sz="4" w:space="0" w:color="auto"/>
            </w:tcBorders>
          </w:tcPr>
          <w:p w14:paraId="79804147" w14:textId="77777777" w:rsidR="00DE453C" w:rsidRPr="00F97806" w:rsidRDefault="00DE453C" w:rsidP="00DE453C">
            <w:pPr>
              <w:rPr>
                <w:lang w:val="en-US"/>
              </w:rPr>
            </w:pPr>
            <w:r>
              <w:rPr>
                <w:lang w:val="en-US"/>
              </w:rPr>
              <w:t>20 (28))</w:t>
            </w:r>
          </w:p>
        </w:tc>
        <w:tc>
          <w:tcPr>
            <w:tcW w:w="851" w:type="dxa"/>
            <w:tcBorders>
              <w:bottom w:val="single" w:sz="4" w:space="0" w:color="auto"/>
              <w:right w:val="single" w:sz="18" w:space="0" w:color="auto"/>
            </w:tcBorders>
          </w:tcPr>
          <w:p w14:paraId="48553A8D" w14:textId="77777777" w:rsidR="00DE453C" w:rsidRPr="00F97806" w:rsidRDefault="00DE453C" w:rsidP="00DE453C">
            <w:pPr>
              <w:rPr>
                <w:lang w:val="en-US"/>
              </w:rPr>
            </w:pPr>
            <w:r>
              <w:rPr>
                <w:lang w:val="en-US"/>
              </w:rPr>
              <w:t>7 (30))</w:t>
            </w:r>
          </w:p>
        </w:tc>
        <w:tc>
          <w:tcPr>
            <w:tcW w:w="1087" w:type="dxa"/>
            <w:tcBorders>
              <w:left w:val="single" w:sz="18" w:space="0" w:color="auto"/>
              <w:bottom w:val="single" w:sz="4" w:space="0" w:color="auto"/>
            </w:tcBorders>
          </w:tcPr>
          <w:p w14:paraId="08B41382" w14:textId="77777777" w:rsidR="00DE453C" w:rsidRPr="00F97806" w:rsidRDefault="00DE453C" w:rsidP="00DE453C">
            <w:pPr>
              <w:rPr>
                <w:lang w:val="en-US"/>
              </w:rPr>
            </w:pPr>
            <w:r>
              <w:rPr>
                <w:lang w:val="en-US"/>
              </w:rPr>
              <w:t>193 (48))</w:t>
            </w:r>
          </w:p>
        </w:tc>
        <w:tc>
          <w:tcPr>
            <w:tcW w:w="888" w:type="dxa"/>
            <w:tcBorders>
              <w:bottom w:val="single" w:sz="4" w:space="0" w:color="auto"/>
            </w:tcBorders>
          </w:tcPr>
          <w:p w14:paraId="7F5D255C" w14:textId="77777777" w:rsidR="00DE453C" w:rsidRPr="00F97806" w:rsidRDefault="00DE453C" w:rsidP="00DE453C">
            <w:pPr>
              <w:rPr>
                <w:lang w:val="en-US"/>
              </w:rPr>
            </w:pPr>
            <w:r>
              <w:rPr>
                <w:lang w:val="en-US"/>
              </w:rPr>
              <w:t>226 (14))</w:t>
            </w:r>
          </w:p>
        </w:tc>
        <w:tc>
          <w:tcPr>
            <w:tcW w:w="881" w:type="dxa"/>
            <w:tcBorders>
              <w:bottom w:val="single" w:sz="4" w:space="0" w:color="auto"/>
              <w:right w:val="single" w:sz="18" w:space="0" w:color="auto"/>
            </w:tcBorders>
          </w:tcPr>
          <w:p w14:paraId="336F3109" w14:textId="77777777" w:rsidR="00DE453C" w:rsidRPr="00F97806" w:rsidRDefault="00DE453C" w:rsidP="00DE453C">
            <w:pPr>
              <w:rPr>
                <w:lang w:val="en-US"/>
              </w:rPr>
            </w:pPr>
            <w:r>
              <w:rPr>
                <w:lang w:val="en-US"/>
              </w:rPr>
              <w:t>81 (53))</w:t>
            </w:r>
          </w:p>
        </w:tc>
        <w:tc>
          <w:tcPr>
            <w:tcW w:w="886" w:type="dxa"/>
            <w:tcBorders>
              <w:left w:val="single" w:sz="18" w:space="0" w:color="auto"/>
              <w:bottom w:val="single" w:sz="4" w:space="0" w:color="auto"/>
            </w:tcBorders>
          </w:tcPr>
          <w:p w14:paraId="4BB8EE6D" w14:textId="77777777" w:rsidR="00DE453C" w:rsidRPr="00F97806" w:rsidRDefault="00DE453C" w:rsidP="00DE453C">
            <w:pPr>
              <w:rPr>
                <w:lang w:val="en-US"/>
              </w:rPr>
            </w:pPr>
            <w:r>
              <w:rPr>
                <w:lang w:val="en-US"/>
              </w:rPr>
              <w:t>97 (55))</w:t>
            </w:r>
          </w:p>
        </w:tc>
        <w:tc>
          <w:tcPr>
            <w:tcW w:w="886" w:type="dxa"/>
            <w:tcBorders>
              <w:bottom w:val="single" w:sz="4" w:space="0" w:color="auto"/>
            </w:tcBorders>
          </w:tcPr>
          <w:p w14:paraId="109FA25E" w14:textId="77777777" w:rsidR="00DE453C" w:rsidRPr="00F97806" w:rsidRDefault="00DE453C" w:rsidP="00DE453C">
            <w:pPr>
              <w:rPr>
                <w:lang w:val="en-US"/>
              </w:rPr>
            </w:pPr>
            <w:r>
              <w:rPr>
                <w:lang w:val="en-US"/>
              </w:rPr>
              <w:t>203 (66))</w:t>
            </w:r>
          </w:p>
        </w:tc>
        <w:tc>
          <w:tcPr>
            <w:tcW w:w="881" w:type="dxa"/>
            <w:tcBorders>
              <w:bottom w:val="single" w:sz="4" w:space="0" w:color="auto"/>
              <w:right w:val="single" w:sz="18" w:space="0" w:color="auto"/>
            </w:tcBorders>
          </w:tcPr>
          <w:p w14:paraId="5724B0A9" w14:textId="77777777" w:rsidR="00DE453C" w:rsidRPr="00F97806" w:rsidRDefault="00DE453C" w:rsidP="00DE453C">
            <w:pPr>
              <w:rPr>
                <w:lang w:val="en-US"/>
              </w:rPr>
            </w:pPr>
            <w:r>
              <w:rPr>
                <w:lang w:val="en-US"/>
              </w:rPr>
              <w:t>77 (70))</w:t>
            </w:r>
          </w:p>
        </w:tc>
        <w:tc>
          <w:tcPr>
            <w:tcW w:w="1011" w:type="dxa"/>
            <w:tcBorders>
              <w:left w:val="single" w:sz="18" w:space="0" w:color="auto"/>
              <w:bottom w:val="single" w:sz="4" w:space="0" w:color="auto"/>
            </w:tcBorders>
          </w:tcPr>
          <w:p w14:paraId="359A2C4C" w14:textId="77777777" w:rsidR="00DE453C" w:rsidRPr="00F97806" w:rsidRDefault="00DE453C" w:rsidP="00DE453C">
            <w:pPr>
              <w:rPr>
                <w:lang w:val="en-US"/>
              </w:rPr>
            </w:pPr>
            <w:r>
              <w:rPr>
                <w:lang w:val="en-US"/>
              </w:rPr>
              <w:t xml:space="preserve">6 </w:t>
            </w:r>
            <w:r>
              <w:rPr>
                <w:lang w:val="en-US"/>
              </w:rPr>
              <w:br/>
              <w:t>(67))</w:t>
            </w:r>
          </w:p>
        </w:tc>
        <w:tc>
          <w:tcPr>
            <w:tcW w:w="1229" w:type="dxa"/>
            <w:tcBorders>
              <w:bottom w:val="single" w:sz="4" w:space="0" w:color="auto"/>
            </w:tcBorders>
          </w:tcPr>
          <w:p w14:paraId="76A21E79" w14:textId="77777777" w:rsidR="00DE453C" w:rsidRPr="00F97806" w:rsidRDefault="00DE453C" w:rsidP="00DE453C">
            <w:pPr>
              <w:rPr>
                <w:lang w:val="en-US"/>
              </w:rPr>
            </w:pPr>
            <w:r>
              <w:rPr>
                <w:lang w:val="en-US"/>
              </w:rPr>
              <w:t>232</w:t>
            </w:r>
            <w:r>
              <w:rPr>
                <w:lang w:val="en-US"/>
              </w:rPr>
              <w:br/>
              <w:t>(91))</w:t>
            </w:r>
          </w:p>
        </w:tc>
        <w:tc>
          <w:tcPr>
            <w:tcW w:w="1076" w:type="dxa"/>
            <w:tcBorders>
              <w:bottom w:val="single" w:sz="4" w:space="0" w:color="auto"/>
              <w:right w:val="single" w:sz="18" w:space="0" w:color="auto"/>
            </w:tcBorders>
          </w:tcPr>
          <w:p w14:paraId="4477F102" w14:textId="77777777" w:rsidR="00DE453C" w:rsidRPr="00F97806" w:rsidRDefault="00DE453C" w:rsidP="00DE453C">
            <w:pPr>
              <w:rPr>
                <w:lang w:val="en-US"/>
              </w:rPr>
            </w:pPr>
            <w:r>
              <w:rPr>
                <w:lang w:val="en-US"/>
              </w:rPr>
              <w:t xml:space="preserve">13 </w:t>
            </w:r>
            <w:r>
              <w:rPr>
                <w:lang w:val="en-US"/>
              </w:rPr>
              <w:br/>
              <w:t>(93))</w:t>
            </w:r>
          </w:p>
        </w:tc>
        <w:tc>
          <w:tcPr>
            <w:tcW w:w="921" w:type="dxa"/>
            <w:tcBorders>
              <w:left w:val="single" w:sz="18" w:space="0" w:color="auto"/>
              <w:bottom w:val="single" w:sz="4" w:space="0" w:color="auto"/>
            </w:tcBorders>
          </w:tcPr>
          <w:p w14:paraId="4865A6AD" w14:textId="77777777" w:rsidR="00DE453C" w:rsidRPr="00F97806" w:rsidRDefault="00DE453C" w:rsidP="00DE453C">
            <w:pPr>
              <w:rPr>
                <w:lang w:val="en-US"/>
              </w:rPr>
            </w:pPr>
            <w:r>
              <w:rPr>
                <w:lang w:val="en-US"/>
              </w:rPr>
              <w:t>317 (50))</w:t>
            </w:r>
          </w:p>
        </w:tc>
        <w:tc>
          <w:tcPr>
            <w:tcW w:w="928" w:type="dxa"/>
            <w:tcBorders>
              <w:bottom w:val="single" w:sz="4" w:space="0" w:color="auto"/>
            </w:tcBorders>
          </w:tcPr>
          <w:p w14:paraId="7EB82997" w14:textId="77777777" w:rsidR="00DE453C" w:rsidRPr="00F97806" w:rsidRDefault="00DE453C" w:rsidP="00DE453C">
            <w:pPr>
              <w:rPr>
                <w:lang w:val="en-US"/>
              </w:rPr>
            </w:pPr>
            <w:r>
              <w:rPr>
                <w:lang w:val="en-US"/>
              </w:rPr>
              <w:t>481 (52))</w:t>
            </w:r>
          </w:p>
        </w:tc>
        <w:tc>
          <w:tcPr>
            <w:tcW w:w="1066" w:type="dxa"/>
            <w:tcBorders>
              <w:bottom w:val="single" w:sz="4" w:space="0" w:color="auto"/>
            </w:tcBorders>
          </w:tcPr>
          <w:p w14:paraId="7A207186" w14:textId="77777777" w:rsidR="00DE453C" w:rsidRPr="000D5712" w:rsidRDefault="00DE453C" w:rsidP="00DE453C">
            <w:pPr>
              <w:rPr>
                <w:b/>
                <w:lang w:val="en-US"/>
              </w:rPr>
            </w:pPr>
            <w:r w:rsidRPr="000D5712">
              <w:rPr>
                <w:b/>
                <w:lang w:val="en-US"/>
              </w:rPr>
              <w:t>178 (59</w:t>
            </w:r>
            <w:r>
              <w:rPr>
                <w:b/>
                <w:lang w:val="en-US"/>
              </w:rPr>
              <w:t>)</w:t>
            </w:r>
            <w:r w:rsidRPr="000D5712">
              <w:rPr>
                <w:b/>
                <w:lang w:val="en-US"/>
              </w:rPr>
              <w:t>)*</w:t>
            </w:r>
          </w:p>
        </w:tc>
      </w:tr>
      <w:tr w:rsidR="00DE453C" w:rsidRPr="00F97806" w14:paraId="6BE9AFA7" w14:textId="77777777" w:rsidTr="00DE453C">
        <w:tc>
          <w:tcPr>
            <w:tcW w:w="1574" w:type="dxa"/>
            <w:tcBorders>
              <w:right w:val="single" w:sz="18" w:space="0" w:color="auto"/>
            </w:tcBorders>
            <w:shd w:val="pct12" w:color="auto" w:fill="auto"/>
          </w:tcPr>
          <w:p w14:paraId="052D6B8F" w14:textId="77777777" w:rsidR="00DE453C" w:rsidRPr="00F97806" w:rsidRDefault="00DE453C" w:rsidP="00DE453C">
            <w:pPr>
              <w:rPr>
                <w:lang w:val="en-US"/>
              </w:rPr>
            </w:pPr>
            <w:r w:rsidRPr="00F97806">
              <w:rPr>
                <w:lang w:val="en-US"/>
              </w:rPr>
              <w:t>Intensive Care Unit</w:t>
            </w:r>
          </w:p>
        </w:tc>
        <w:tc>
          <w:tcPr>
            <w:tcW w:w="944" w:type="dxa"/>
            <w:tcBorders>
              <w:left w:val="single" w:sz="18" w:space="0" w:color="auto"/>
            </w:tcBorders>
            <w:shd w:val="pct12" w:color="auto" w:fill="auto"/>
          </w:tcPr>
          <w:p w14:paraId="3A840419" w14:textId="77777777" w:rsidR="00DE453C" w:rsidRPr="00F97806" w:rsidRDefault="00DE453C" w:rsidP="00DE453C">
            <w:pPr>
              <w:rPr>
                <w:lang w:val="en-US"/>
              </w:rPr>
            </w:pPr>
            <w:r>
              <w:rPr>
                <w:lang w:val="en-US"/>
              </w:rPr>
              <w:t xml:space="preserve">4 </w:t>
            </w:r>
            <w:r>
              <w:rPr>
                <w:lang w:val="en-US"/>
              </w:rPr>
              <w:br/>
              <w:t>(7))</w:t>
            </w:r>
          </w:p>
        </w:tc>
        <w:tc>
          <w:tcPr>
            <w:tcW w:w="992" w:type="dxa"/>
            <w:shd w:val="pct12" w:color="auto" w:fill="auto"/>
          </w:tcPr>
          <w:p w14:paraId="759E00EE" w14:textId="77777777" w:rsidR="00DE453C" w:rsidRPr="00F97806" w:rsidRDefault="00DE453C" w:rsidP="00DE453C">
            <w:pPr>
              <w:rPr>
                <w:lang w:val="en-US"/>
              </w:rPr>
            </w:pPr>
            <w:r>
              <w:rPr>
                <w:lang w:val="en-US"/>
              </w:rPr>
              <w:t xml:space="preserve">3 </w:t>
            </w:r>
            <w:r>
              <w:rPr>
                <w:lang w:val="en-US"/>
              </w:rPr>
              <w:br/>
              <w:t>(4))</w:t>
            </w:r>
          </w:p>
        </w:tc>
        <w:tc>
          <w:tcPr>
            <w:tcW w:w="851" w:type="dxa"/>
            <w:tcBorders>
              <w:right w:val="single" w:sz="18" w:space="0" w:color="auto"/>
            </w:tcBorders>
            <w:shd w:val="pct12" w:color="auto" w:fill="auto"/>
          </w:tcPr>
          <w:p w14:paraId="4996A019" w14:textId="77777777" w:rsidR="00DE453C" w:rsidRPr="00F97806" w:rsidRDefault="00DE453C" w:rsidP="00DE453C">
            <w:pPr>
              <w:rPr>
                <w:lang w:val="en-US"/>
              </w:rPr>
            </w:pPr>
            <w:r>
              <w:rPr>
                <w:lang w:val="en-US"/>
              </w:rPr>
              <w:t xml:space="preserve">0 </w:t>
            </w:r>
          </w:p>
        </w:tc>
        <w:tc>
          <w:tcPr>
            <w:tcW w:w="1087" w:type="dxa"/>
            <w:tcBorders>
              <w:left w:val="single" w:sz="18" w:space="0" w:color="auto"/>
            </w:tcBorders>
            <w:shd w:val="pct12" w:color="auto" w:fill="auto"/>
          </w:tcPr>
          <w:p w14:paraId="3288BFD1" w14:textId="77777777" w:rsidR="00DE453C" w:rsidRPr="00F97806" w:rsidRDefault="00DE453C" w:rsidP="00DE453C">
            <w:pPr>
              <w:rPr>
                <w:lang w:val="en-US"/>
              </w:rPr>
            </w:pPr>
            <w:r>
              <w:rPr>
                <w:lang w:val="en-US"/>
              </w:rPr>
              <w:t xml:space="preserve">28 </w:t>
            </w:r>
            <w:r>
              <w:rPr>
                <w:lang w:val="en-US"/>
              </w:rPr>
              <w:br/>
              <w:t>(7))</w:t>
            </w:r>
          </w:p>
        </w:tc>
        <w:tc>
          <w:tcPr>
            <w:tcW w:w="888" w:type="dxa"/>
            <w:shd w:val="pct12" w:color="auto" w:fill="auto"/>
          </w:tcPr>
          <w:p w14:paraId="43337B82" w14:textId="77777777" w:rsidR="00DE453C" w:rsidRPr="00F97806" w:rsidRDefault="00DE453C" w:rsidP="00DE453C">
            <w:pPr>
              <w:rPr>
                <w:lang w:val="en-US"/>
              </w:rPr>
            </w:pPr>
            <w:r>
              <w:rPr>
                <w:lang w:val="en-US"/>
              </w:rPr>
              <w:t>50 (10))</w:t>
            </w:r>
          </w:p>
        </w:tc>
        <w:tc>
          <w:tcPr>
            <w:tcW w:w="881" w:type="dxa"/>
            <w:tcBorders>
              <w:right w:val="single" w:sz="18" w:space="0" w:color="auto"/>
            </w:tcBorders>
            <w:shd w:val="pct12" w:color="auto" w:fill="auto"/>
          </w:tcPr>
          <w:p w14:paraId="2916081D" w14:textId="77777777" w:rsidR="00DE453C" w:rsidRPr="00F97806" w:rsidRDefault="00DE453C" w:rsidP="00DE453C">
            <w:pPr>
              <w:rPr>
                <w:lang w:val="en-US"/>
              </w:rPr>
            </w:pPr>
            <w:r>
              <w:rPr>
                <w:lang w:val="en-US"/>
              </w:rPr>
              <w:t>17 (11))</w:t>
            </w:r>
          </w:p>
        </w:tc>
        <w:tc>
          <w:tcPr>
            <w:tcW w:w="886" w:type="dxa"/>
            <w:tcBorders>
              <w:left w:val="single" w:sz="18" w:space="0" w:color="auto"/>
            </w:tcBorders>
            <w:shd w:val="pct12" w:color="auto" w:fill="auto"/>
          </w:tcPr>
          <w:p w14:paraId="4D420ADD" w14:textId="77777777" w:rsidR="00DE453C" w:rsidRPr="00F97806" w:rsidRDefault="00DE453C" w:rsidP="00DE453C">
            <w:pPr>
              <w:rPr>
                <w:lang w:val="en-US"/>
              </w:rPr>
            </w:pPr>
            <w:r>
              <w:rPr>
                <w:lang w:val="en-US"/>
              </w:rPr>
              <w:t>27 (16))</w:t>
            </w:r>
          </w:p>
        </w:tc>
        <w:tc>
          <w:tcPr>
            <w:tcW w:w="886" w:type="dxa"/>
            <w:shd w:val="pct12" w:color="auto" w:fill="auto"/>
          </w:tcPr>
          <w:p w14:paraId="79A7A150" w14:textId="77777777" w:rsidR="00DE453C" w:rsidRPr="00F97806" w:rsidRDefault="00DE453C" w:rsidP="00DE453C">
            <w:pPr>
              <w:rPr>
                <w:lang w:val="en-US"/>
              </w:rPr>
            </w:pPr>
            <w:r>
              <w:rPr>
                <w:lang w:val="en-US"/>
              </w:rPr>
              <w:t>61 (21))</w:t>
            </w:r>
          </w:p>
        </w:tc>
        <w:tc>
          <w:tcPr>
            <w:tcW w:w="881" w:type="dxa"/>
            <w:tcBorders>
              <w:right w:val="single" w:sz="18" w:space="0" w:color="auto"/>
            </w:tcBorders>
            <w:shd w:val="pct12" w:color="auto" w:fill="auto"/>
          </w:tcPr>
          <w:p w14:paraId="2EE482E2" w14:textId="77777777" w:rsidR="00DE453C" w:rsidRPr="00F97806" w:rsidRDefault="00DE453C" w:rsidP="00DE453C">
            <w:pPr>
              <w:rPr>
                <w:lang w:val="en-US"/>
              </w:rPr>
            </w:pPr>
            <w:r>
              <w:rPr>
                <w:lang w:val="en-US"/>
              </w:rPr>
              <w:t>25 (24))</w:t>
            </w:r>
          </w:p>
        </w:tc>
        <w:tc>
          <w:tcPr>
            <w:tcW w:w="1011" w:type="dxa"/>
            <w:tcBorders>
              <w:left w:val="single" w:sz="18" w:space="0" w:color="auto"/>
            </w:tcBorders>
            <w:shd w:val="pct12" w:color="auto" w:fill="auto"/>
          </w:tcPr>
          <w:p w14:paraId="0F7DE5A8" w14:textId="77777777" w:rsidR="00DE453C" w:rsidRPr="00691A5A" w:rsidRDefault="00DE453C" w:rsidP="00DE453C">
            <w:pPr>
              <w:rPr>
                <w:lang w:val="en-US"/>
              </w:rPr>
            </w:pPr>
            <w:r w:rsidRPr="00691A5A">
              <w:rPr>
                <w:lang w:val="en-US"/>
              </w:rPr>
              <w:t xml:space="preserve">4 </w:t>
            </w:r>
            <w:r>
              <w:rPr>
                <w:lang w:val="en-US"/>
              </w:rPr>
              <w:br/>
            </w:r>
            <w:r w:rsidRPr="00691A5A">
              <w:rPr>
                <w:lang w:val="en-US"/>
              </w:rPr>
              <w:t>(44</w:t>
            </w:r>
            <w:r>
              <w:rPr>
                <w:lang w:val="en-US"/>
              </w:rPr>
              <w:t>)</w:t>
            </w:r>
            <w:r w:rsidRPr="00691A5A">
              <w:rPr>
                <w:lang w:val="en-US"/>
              </w:rPr>
              <w:t>)</w:t>
            </w:r>
          </w:p>
        </w:tc>
        <w:tc>
          <w:tcPr>
            <w:tcW w:w="1229" w:type="dxa"/>
            <w:shd w:val="pct12" w:color="auto" w:fill="auto"/>
          </w:tcPr>
          <w:p w14:paraId="6BE0116E" w14:textId="77777777" w:rsidR="00DE453C" w:rsidRPr="00B04138" w:rsidRDefault="00DE453C" w:rsidP="00DE453C">
            <w:pPr>
              <w:rPr>
                <w:b/>
                <w:lang w:val="en-US"/>
              </w:rPr>
            </w:pPr>
            <w:r>
              <w:rPr>
                <w:b/>
                <w:lang w:val="en-US"/>
              </w:rPr>
              <w:t>29 (94))***</w:t>
            </w:r>
          </w:p>
        </w:tc>
        <w:tc>
          <w:tcPr>
            <w:tcW w:w="1076" w:type="dxa"/>
            <w:tcBorders>
              <w:right w:val="single" w:sz="18" w:space="0" w:color="auto"/>
            </w:tcBorders>
            <w:shd w:val="pct12" w:color="auto" w:fill="auto"/>
          </w:tcPr>
          <w:p w14:paraId="0E099A08" w14:textId="77777777" w:rsidR="00DE453C" w:rsidRPr="00B04138" w:rsidRDefault="00DE453C" w:rsidP="00DE453C">
            <w:pPr>
              <w:rPr>
                <w:b/>
                <w:lang w:val="en-US"/>
              </w:rPr>
            </w:pPr>
            <w:r>
              <w:rPr>
                <w:b/>
                <w:lang w:val="en-US"/>
              </w:rPr>
              <w:t>13 (</w:t>
            </w:r>
            <w:r w:rsidRPr="00B04138">
              <w:rPr>
                <w:b/>
                <w:lang w:val="en-US"/>
              </w:rPr>
              <w:t>93</w:t>
            </w:r>
            <w:r>
              <w:rPr>
                <w:b/>
                <w:lang w:val="en-US"/>
              </w:rPr>
              <w:t>))***</w:t>
            </w:r>
          </w:p>
        </w:tc>
        <w:tc>
          <w:tcPr>
            <w:tcW w:w="921" w:type="dxa"/>
            <w:tcBorders>
              <w:left w:val="single" w:sz="18" w:space="0" w:color="auto"/>
            </w:tcBorders>
            <w:shd w:val="pct12" w:color="auto" w:fill="auto"/>
          </w:tcPr>
          <w:p w14:paraId="2166DC21" w14:textId="77777777" w:rsidR="00DE453C" w:rsidRPr="00F97806" w:rsidRDefault="00DE453C" w:rsidP="00DE453C">
            <w:pPr>
              <w:rPr>
                <w:lang w:val="en-US"/>
              </w:rPr>
            </w:pPr>
            <w:r>
              <w:rPr>
                <w:lang w:val="en-US"/>
              </w:rPr>
              <w:t>63 (10))</w:t>
            </w:r>
          </w:p>
        </w:tc>
        <w:tc>
          <w:tcPr>
            <w:tcW w:w="928" w:type="dxa"/>
            <w:shd w:val="pct12" w:color="auto" w:fill="auto"/>
          </w:tcPr>
          <w:p w14:paraId="0217B2D0" w14:textId="77777777" w:rsidR="00DE453C" w:rsidRPr="00F97806" w:rsidRDefault="00DE453C" w:rsidP="00DE453C">
            <w:pPr>
              <w:rPr>
                <w:lang w:val="en-US"/>
              </w:rPr>
            </w:pPr>
            <w:r>
              <w:rPr>
                <w:lang w:val="en-US"/>
              </w:rPr>
              <w:t>143 (16))</w:t>
            </w:r>
          </w:p>
        </w:tc>
        <w:tc>
          <w:tcPr>
            <w:tcW w:w="1066" w:type="dxa"/>
            <w:shd w:val="pct12" w:color="auto" w:fill="auto"/>
          </w:tcPr>
          <w:p w14:paraId="62337A5A" w14:textId="77777777" w:rsidR="00DE453C" w:rsidRPr="000D5712" w:rsidRDefault="00DE453C" w:rsidP="00DE453C">
            <w:pPr>
              <w:rPr>
                <w:b/>
                <w:lang w:val="en-US"/>
              </w:rPr>
            </w:pPr>
            <w:r w:rsidRPr="000D5712">
              <w:rPr>
                <w:b/>
                <w:lang w:val="en-US"/>
              </w:rPr>
              <w:t>55 (19</w:t>
            </w:r>
            <w:r>
              <w:rPr>
                <w:b/>
                <w:lang w:val="en-US"/>
              </w:rPr>
              <w:t>)</w:t>
            </w:r>
            <w:r w:rsidRPr="000D5712">
              <w:rPr>
                <w:b/>
                <w:lang w:val="en-US"/>
              </w:rPr>
              <w:t>)***</w:t>
            </w:r>
          </w:p>
        </w:tc>
      </w:tr>
      <w:tr w:rsidR="00DE453C" w:rsidRPr="00B94DC0" w14:paraId="6C81C959" w14:textId="77777777" w:rsidTr="00DE453C">
        <w:tc>
          <w:tcPr>
            <w:tcW w:w="16101" w:type="dxa"/>
            <w:gridSpan w:val="16"/>
            <w:shd w:val="clear" w:color="auto" w:fill="auto"/>
          </w:tcPr>
          <w:p w14:paraId="7F048C28" w14:textId="77777777" w:rsidR="00DE453C" w:rsidRPr="00CE0884" w:rsidRDefault="00DE453C" w:rsidP="00DE453C">
            <w:pPr>
              <w:rPr>
                <w:sz w:val="18"/>
                <w:szCs w:val="18"/>
                <w:lang w:val="en-US"/>
              </w:rPr>
            </w:pPr>
            <w:r>
              <w:rPr>
                <w:sz w:val="18"/>
                <w:szCs w:val="18"/>
                <w:lang w:val="en-US"/>
              </w:rPr>
              <w:t>Chi² test; p-values calculated for the 3 patient groups in the same severity grade, * p&lt;0.05, ** p&lt;0.01, *** p&lt;0.001</w:t>
            </w:r>
          </w:p>
        </w:tc>
      </w:tr>
    </w:tbl>
    <w:p w14:paraId="4A164E0C" w14:textId="77777777" w:rsidR="00DE453C" w:rsidRDefault="00DE453C" w:rsidP="00DE453C">
      <w:pPr>
        <w:rPr>
          <w:lang w:val="en-US"/>
        </w:rPr>
      </w:pPr>
    </w:p>
    <w:p w14:paraId="54BCFFCB" w14:textId="77777777" w:rsidR="00DE453C" w:rsidRDefault="00DE453C" w:rsidP="00DE453C">
      <w:pPr>
        <w:rPr>
          <w:lang w:val="en-US"/>
        </w:rPr>
      </w:pPr>
      <w:r>
        <w:rPr>
          <w:lang w:val="en-US"/>
        </w:rPr>
        <w:br w:type="page"/>
      </w:r>
    </w:p>
    <w:p w14:paraId="71ADFBFD" w14:textId="77777777" w:rsidR="00DE453C" w:rsidRPr="0043176A" w:rsidRDefault="00DE453C" w:rsidP="00DE453C">
      <w:pPr>
        <w:rPr>
          <w:lang w:val="en-US"/>
        </w:rPr>
      </w:pPr>
      <w:r>
        <w:rPr>
          <w:lang w:val="en-US"/>
        </w:rPr>
        <w:lastRenderedPageBreak/>
        <w:t xml:space="preserve">Tab 4: </w:t>
      </w:r>
      <w:r w:rsidRPr="0043176A">
        <w:rPr>
          <w:lang w:val="en-US"/>
        </w:rPr>
        <w:t>Fatal reactions</w:t>
      </w:r>
      <w:r>
        <w:rPr>
          <w:lang w:val="en-US"/>
        </w:rPr>
        <w:t xml:space="preserve"> (n=7) in order of increasing age. All grade IV </w:t>
      </w:r>
      <w:r w:rsidRPr="0043176A">
        <w:rPr>
          <w:lang w:val="en-US"/>
        </w:rPr>
        <w:t>according to Ring and Messmer</w:t>
      </w:r>
      <w:r>
        <w:rPr>
          <w:lang w:val="en-US"/>
        </w:rPr>
        <w:t xml:space="preserve"> severity grading</w:t>
      </w:r>
    </w:p>
    <w:tbl>
      <w:tblPr>
        <w:tblStyle w:val="Tabellenraster"/>
        <w:tblW w:w="14625" w:type="dxa"/>
        <w:tblLayout w:type="fixed"/>
        <w:tblLook w:val="04A0" w:firstRow="1" w:lastRow="0" w:firstColumn="1" w:lastColumn="0" w:noHBand="0" w:noVBand="1"/>
      </w:tblPr>
      <w:tblGrid>
        <w:gridCol w:w="1046"/>
        <w:gridCol w:w="674"/>
        <w:gridCol w:w="642"/>
        <w:gridCol w:w="1501"/>
        <w:gridCol w:w="1274"/>
        <w:gridCol w:w="1231"/>
        <w:gridCol w:w="2132"/>
        <w:gridCol w:w="1418"/>
        <w:gridCol w:w="3491"/>
        <w:gridCol w:w="1216"/>
      </w:tblGrid>
      <w:tr w:rsidR="00DE453C" w:rsidRPr="00FF7A73" w14:paraId="0D2A3543" w14:textId="77777777" w:rsidTr="00DE453C">
        <w:tc>
          <w:tcPr>
            <w:tcW w:w="1046" w:type="dxa"/>
          </w:tcPr>
          <w:p w14:paraId="3AA912AB" w14:textId="77777777" w:rsidR="00DE453C" w:rsidRPr="00FF7A73" w:rsidRDefault="00DE453C" w:rsidP="00DE453C">
            <w:pPr>
              <w:rPr>
                <w:b/>
                <w:lang w:val="en-US"/>
              </w:rPr>
            </w:pPr>
            <w:r>
              <w:rPr>
                <w:b/>
                <w:lang w:val="en-US"/>
              </w:rPr>
              <w:t>Year of</w:t>
            </w:r>
            <w:r>
              <w:rPr>
                <w:b/>
                <w:lang w:val="en-US"/>
              </w:rPr>
              <w:br/>
            </w:r>
            <w:r w:rsidRPr="00FF7A73">
              <w:rPr>
                <w:b/>
                <w:lang w:val="en-US"/>
              </w:rPr>
              <w:t>reaction</w:t>
            </w:r>
          </w:p>
        </w:tc>
        <w:tc>
          <w:tcPr>
            <w:tcW w:w="674" w:type="dxa"/>
          </w:tcPr>
          <w:p w14:paraId="033E0A68" w14:textId="77777777" w:rsidR="00DE453C" w:rsidRPr="00FF7A73" w:rsidRDefault="00DE453C" w:rsidP="00DE453C">
            <w:pPr>
              <w:rPr>
                <w:b/>
                <w:lang w:val="en-US"/>
              </w:rPr>
            </w:pPr>
            <w:r w:rsidRPr="00FF7A73">
              <w:rPr>
                <w:b/>
                <w:lang w:val="en-US"/>
              </w:rPr>
              <w:t>Age</w:t>
            </w:r>
          </w:p>
        </w:tc>
        <w:tc>
          <w:tcPr>
            <w:tcW w:w="642" w:type="dxa"/>
          </w:tcPr>
          <w:p w14:paraId="7E21FAEA" w14:textId="77777777" w:rsidR="00DE453C" w:rsidRPr="00FF7A73" w:rsidRDefault="00DE453C" w:rsidP="00DE453C">
            <w:pPr>
              <w:rPr>
                <w:b/>
                <w:lang w:val="en-US"/>
              </w:rPr>
            </w:pPr>
            <w:r w:rsidRPr="00FF7A73">
              <w:rPr>
                <w:b/>
                <w:lang w:val="en-US"/>
              </w:rPr>
              <w:t>Sex</w:t>
            </w:r>
          </w:p>
        </w:tc>
        <w:tc>
          <w:tcPr>
            <w:tcW w:w="1501" w:type="dxa"/>
          </w:tcPr>
          <w:p w14:paraId="78A3D99E" w14:textId="77777777" w:rsidR="00DE453C" w:rsidRPr="00FF7A73" w:rsidRDefault="00DE453C" w:rsidP="00DE453C">
            <w:pPr>
              <w:rPr>
                <w:b/>
                <w:lang w:val="en-US"/>
              </w:rPr>
            </w:pPr>
            <w:r w:rsidRPr="00FF7A73">
              <w:rPr>
                <w:b/>
                <w:lang w:val="en-US"/>
              </w:rPr>
              <w:t>Elicitor</w:t>
            </w:r>
          </w:p>
        </w:tc>
        <w:tc>
          <w:tcPr>
            <w:tcW w:w="1274" w:type="dxa"/>
          </w:tcPr>
          <w:p w14:paraId="40E087D9" w14:textId="77777777" w:rsidR="00DE453C" w:rsidRPr="00FF7A73" w:rsidRDefault="00DE453C" w:rsidP="00DE453C">
            <w:pPr>
              <w:rPr>
                <w:b/>
                <w:lang w:val="en-US"/>
              </w:rPr>
            </w:pPr>
            <w:r w:rsidRPr="00FF7A73">
              <w:rPr>
                <w:b/>
                <w:lang w:val="en-US"/>
              </w:rPr>
              <w:t>R</w:t>
            </w:r>
            <w:r>
              <w:rPr>
                <w:b/>
                <w:lang w:val="en-US"/>
              </w:rPr>
              <w:t>epeated</w:t>
            </w:r>
            <w:r>
              <w:rPr>
                <w:b/>
                <w:lang w:val="en-US"/>
              </w:rPr>
              <w:br/>
            </w:r>
            <w:r w:rsidRPr="00FF7A73">
              <w:rPr>
                <w:b/>
                <w:lang w:val="en-US"/>
              </w:rPr>
              <w:t>reaction</w:t>
            </w:r>
          </w:p>
        </w:tc>
        <w:tc>
          <w:tcPr>
            <w:tcW w:w="1231" w:type="dxa"/>
          </w:tcPr>
          <w:p w14:paraId="00C856A5" w14:textId="77777777" w:rsidR="00DE453C" w:rsidRPr="00FF7A73" w:rsidRDefault="00DE453C" w:rsidP="00DE453C">
            <w:pPr>
              <w:rPr>
                <w:b/>
                <w:lang w:val="en-US"/>
              </w:rPr>
            </w:pPr>
            <w:r w:rsidRPr="00FF7A73">
              <w:rPr>
                <w:b/>
                <w:lang w:val="en-US"/>
              </w:rPr>
              <w:t>Interval</w:t>
            </w:r>
          </w:p>
        </w:tc>
        <w:tc>
          <w:tcPr>
            <w:tcW w:w="2132" w:type="dxa"/>
          </w:tcPr>
          <w:p w14:paraId="20B09E02" w14:textId="77777777" w:rsidR="00DE453C" w:rsidRPr="00FF7A73" w:rsidRDefault="00DE453C" w:rsidP="00DE453C">
            <w:pPr>
              <w:rPr>
                <w:b/>
                <w:lang w:val="en-US"/>
              </w:rPr>
            </w:pPr>
            <w:r w:rsidRPr="00FF7A73">
              <w:rPr>
                <w:b/>
                <w:lang w:val="en-US"/>
              </w:rPr>
              <w:t>Co-Factors</w:t>
            </w:r>
          </w:p>
        </w:tc>
        <w:tc>
          <w:tcPr>
            <w:tcW w:w="1418" w:type="dxa"/>
          </w:tcPr>
          <w:p w14:paraId="32AA70B2" w14:textId="77777777" w:rsidR="00DE453C" w:rsidRPr="00FF7A73" w:rsidRDefault="00DE453C" w:rsidP="00DE453C">
            <w:pPr>
              <w:rPr>
                <w:b/>
                <w:lang w:val="en-US"/>
              </w:rPr>
            </w:pPr>
            <w:r w:rsidRPr="00FF7A73">
              <w:rPr>
                <w:b/>
                <w:lang w:val="en-US"/>
              </w:rPr>
              <w:t>Codisease</w:t>
            </w:r>
          </w:p>
        </w:tc>
        <w:tc>
          <w:tcPr>
            <w:tcW w:w="3491" w:type="dxa"/>
          </w:tcPr>
          <w:p w14:paraId="4FB223F5" w14:textId="77777777" w:rsidR="00DE453C" w:rsidRPr="00FF7A73" w:rsidRDefault="00DE453C" w:rsidP="00DE453C">
            <w:pPr>
              <w:rPr>
                <w:b/>
                <w:lang w:val="en-US"/>
              </w:rPr>
            </w:pPr>
            <w:r w:rsidRPr="00FF7A73">
              <w:rPr>
                <w:b/>
                <w:lang w:val="en-US"/>
              </w:rPr>
              <w:t>Therapy</w:t>
            </w:r>
          </w:p>
        </w:tc>
        <w:tc>
          <w:tcPr>
            <w:tcW w:w="1216" w:type="dxa"/>
          </w:tcPr>
          <w:p w14:paraId="001A548C" w14:textId="77777777" w:rsidR="00DE453C" w:rsidRPr="00FF7A73" w:rsidRDefault="00DE453C" w:rsidP="00DE453C">
            <w:pPr>
              <w:rPr>
                <w:b/>
                <w:lang w:val="en-US"/>
              </w:rPr>
            </w:pPr>
            <w:r w:rsidRPr="00FF7A73">
              <w:rPr>
                <w:b/>
                <w:lang w:val="en-US"/>
              </w:rPr>
              <w:t>2nd dose</w:t>
            </w:r>
            <w:r w:rsidRPr="00FF7A73">
              <w:rPr>
                <w:b/>
                <w:lang w:val="en-US"/>
              </w:rPr>
              <w:br/>
              <w:t>adrenalin</w:t>
            </w:r>
          </w:p>
        </w:tc>
      </w:tr>
      <w:tr w:rsidR="00DE453C" w:rsidRPr="00F03208" w14:paraId="7C99E722" w14:textId="77777777" w:rsidTr="00DE453C">
        <w:tc>
          <w:tcPr>
            <w:tcW w:w="1046" w:type="dxa"/>
          </w:tcPr>
          <w:p w14:paraId="2749F9E0" w14:textId="77777777" w:rsidR="00DE453C" w:rsidRPr="00F03208" w:rsidRDefault="00DE453C" w:rsidP="00DE453C">
            <w:pPr>
              <w:rPr>
                <w:lang w:val="en-US"/>
              </w:rPr>
            </w:pPr>
            <w:r w:rsidRPr="00F03208">
              <w:rPr>
                <w:lang w:val="en-US"/>
              </w:rPr>
              <w:t>2010</w:t>
            </w:r>
          </w:p>
        </w:tc>
        <w:tc>
          <w:tcPr>
            <w:tcW w:w="674" w:type="dxa"/>
          </w:tcPr>
          <w:p w14:paraId="5C03C082" w14:textId="77777777" w:rsidR="00DE453C" w:rsidRPr="00F03208" w:rsidRDefault="00DE453C" w:rsidP="00DE453C">
            <w:pPr>
              <w:rPr>
                <w:lang w:val="en-US"/>
              </w:rPr>
            </w:pPr>
            <w:r w:rsidRPr="00F03208">
              <w:rPr>
                <w:lang w:val="en-US"/>
              </w:rPr>
              <w:t>81</w:t>
            </w:r>
          </w:p>
        </w:tc>
        <w:tc>
          <w:tcPr>
            <w:tcW w:w="642" w:type="dxa"/>
          </w:tcPr>
          <w:p w14:paraId="16FD2A63" w14:textId="77777777" w:rsidR="00DE453C" w:rsidRPr="00F03208" w:rsidRDefault="00DE453C" w:rsidP="00DE453C">
            <w:pPr>
              <w:rPr>
                <w:lang w:val="en-US"/>
              </w:rPr>
            </w:pPr>
            <w:r w:rsidRPr="00F03208">
              <w:rPr>
                <w:lang w:val="en-US"/>
              </w:rPr>
              <w:t xml:space="preserve">F </w:t>
            </w:r>
          </w:p>
        </w:tc>
        <w:tc>
          <w:tcPr>
            <w:tcW w:w="1501" w:type="dxa"/>
          </w:tcPr>
          <w:p w14:paraId="094FCA05" w14:textId="77777777" w:rsidR="00DE453C" w:rsidRPr="00F03208" w:rsidRDefault="00DE453C" w:rsidP="00DE453C">
            <w:pPr>
              <w:rPr>
                <w:lang w:val="en-US"/>
              </w:rPr>
            </w:pPr>
            <w:r w:rsidRPr="00F03208">
              <w:rPr>
                <w:lang w:val="en-US"/>
              </w:rPr>
              <w:t>Analgesics</w:t>
            </w:r>
            <w:r>
              <w:rPr>
                <w:lang w:val="en-US"/>
              </w:rPr>
              <w:br/>
            </w:r>
            <w:r w:rsidRPr="00F03208">
              <w:rPr>
                <w:lang w:val="en-US"/>
              </w:rPr>
              <w:t>(metamizole)</w:t>
            </w:r>
          </w:p>
        </w:tc>
        <w:tc>
          <w:tcPr>
            <w:tcW w:w="1274" w:type="dxa"/>
          </w:tcPr>
          <w:p w14:paraId="5505E22E" w14:textId="77777777" w:rsidR="00DE453C" w:rsidRPr="00F03208" w:rsidRDefault="00DE453C" w:rsidP="00DE453C">
            <w:pPr>
              <w:rPr>
                <w:lang w:val="en-US"/>
              </w:rPr>
            </w:pPr>
            <w:r w:rsidRPr="00F03208">
              <w:rPr>
                <w:lang w:val="en-US"/>
              </w:rPr>
              <w:t xml:space="preserve">Yes </w:t>
            </w:r>
          </w:p>
        </w:tc>
        <w:tc>
          <w:tcPr>
            <w:tcW w:w="1231" w:type="dxa"/>
          </w:tcPr>
          <w:p w14:paraId="5DC2D9AC" w14:textId="77777777" w:rsidR="00DE453C" w:rsidRPr="00F03208" w:rsidRDefault="00DE453C" w:rsidP="00DE453C">
            <w:pPr>
              <w:rPr>
                <w:lang w:val="en-US"/>
              </w:rPr>
            </w:pPr>
            <w:r w:rsidRPr="00F03208">
              <w:rPr>
                <w:lang w:val="en-US"/>
              </w:rPr>
              <w:t>n.a.</w:t>
            </w:r>
          </w:p>
        </w:tc>
        <w:tc>
          <w:tcPr>
            <w:tcW w:w="2132" w:type="dxa"/>
          </w:tcPr>
          <w:p w14:paraId="172588F5" w14:textId="77777777" w:rsidR="00DE453C" w:rsidRPr="00F03208" w:rsidRDefault="00DE453C" w:rsidP="00DE453C">
            <w:pPr>
              <w:rPr>
                <w:lang w:val="en-US"/>
              </w:rPr>
            </w:pPr>
            <w:r w:rsidRPr="00F03208">
              <w:rPr>
                <w:lang w:val="en-US"/>
              </w:rPr>
              <w:t>stress</w:t>
            </w:r>
          </w:p>
        </w:tc>
        <w:tc>
          <w:tcPr>
            <w:tcW w:w="1418" w:type="dxa"/>
          </w:tcPr>
          <w:p w14:paraId="1603E0F2" w14:textId="77777777" w:rsidR="00DE453C" w:rsidRPr="00F03208" w:rsidRDefault="00DE453C" w:rsidP="00DE453C">
            <w:pPr>
              <w:rPr>
                <w:lang w:val="en-US"/>
              </w:rPr>
            </w:pPr>
            <w:r>
              <w:rPr>
                <w:lang w:val="en-US"/>
              </w:rPr>
              <w:t>m</w:t>
            </w:r>
            <w:r w:rsidRPr="00F03208">
              <w:rPr>
                <w:lang w:val="en-US"/>
              </w:rPr>
              <w:t>aligne</w:t>
            </w:r>
            <w:r>
              <w:rPr>
                <w:lang w:val="en-US"/>
              </w:rPr>
              <w:t xml:space="preserve"> disease</w:t>
            </w:r>
          </w:p>
        </w:tc>
        <w:tc>
          <w:tcPr>
            <w:tcW w:w="3491" w:type="dxa"/>
          </w:tcPr>
          <w:p w14:paraId="2DD95166" w14:textId="77777777" w:rsidR="00DE453C" w:rsidRPr="00F03208" w:rsidRDefault="00DE453C" w:rsidP="00DE453C">
            <w:pPr>
              <w:rPr>
                <w:lang w:val="en-US"/>
              </w:rPr>
            </w:pPr>
            <w:r w:rsidRPr="00F03208">
              <w:rPr>
                <w:lang w:val="en-US"/>
              </w:rPr>
              <w:t>Clinic, adrenalin i.v., corticosteroid i.v., AH i.v., O</w:t>
            </w:r>
            <w:r w:rsidRPr="00F03208">
              <w:rPr>
                <w:vertAlign w:val="subscript"/>
                <w:lang w:val="en-US"/>
              </w:rPr>
              <w:t>2</w:t>
            </w:r>
            <w:r w:rsidRPr="00F03208">
              <w:rPr>
                <w:lang w:val="en-US"/>
              </w:rPr>
              <w:t>, volume</w:t>
            </w:r>
          </w:p>
        </w:tc>
        <w:tc>
          <w:tcPr>
            <w:tcW w:w="1216" w:type="dxa"/>
          </w:tcPr>
          <w:p w14:paraId="0514735A" w14:textId="77777777" w:rsidR="00DE453C" w:rsidRPr="00F03208" w:rsidRDefault="00DE453C" w:rsidP="00DE453C">
            <w:pPr>
              <w:rPr>
                <w:lang w:val="en-US"/>
              </w:rPr>
            </w:pPr>
            <w:r w:rsidRPr="00F03208">
              <w:rPr>
                <w:lang w:val="en-US"/>
              </w:rPr>
              <w:t>unknown</w:t>
            </w:r>
          </w:p>
        </w:tc>
      </w:tr>
      <w:tr w:rsidR="00DE453C" w:rsidRPr="00F03208" w14:paraId="2FC1C808" w14:textId="77777777" w:rsidTr="00DE453C">
        <w:tc>
          <w:tcPr>
            <w:tcW w:w="1046" w:type="dxa"/>
          </w:tcPr>
          <w:p w14:paraId="37450055" w14:textId="77777777" w:rsidR="00DE453C" w:rsidRPr="00F03208" w:rsidRDefault="00DE453C" w:rsidP="00DE453C">
            <w:pPr>
              <w:rPr>
                <w:lang w:val="en-US"/>
              </w:rPr>
            </w:pPr>
            <w:r w:rsidRPr="00F03208">
              <w:rPr>
                <w:lang w:val="en-US"/>
              </w:rPr>
              <w:t>2016</w:t>
            </w:r>
          </w:p>
        </w:tc>
        <w:tc>
          <w:tcPr>
            <w:tcW w:w="674" w:type="dxa"/>
          </w:tcPr>
          <w:p w14:paraId="6D2A95D1" w14:textId="77777777" w:rsidR="00DE453C" w:rsidRPr="00F03208" w:rsidRDefault="00DE453C" w:rsidP="00DE453C">
            <w:pPr>
              <w:rPr>
                <w:lang w:val="en-US"/>
              </w:rPr>
            </w:pPr>
            <w:r w:rsidRPr="00F03208">
              <w:rPr>
                <w:lang w:val="en-US"/>
              </w:rPr>
              <w:t>53</w:t>
            </w:r>
          </w:p>
        </w:tc>
        <w:tc>
          <w:tcPr>
            <w:tcW w:w="642" w:type="dxa"/>
          </w:tcPr>
          <w:p w14:paraId="15C26412" w14:textId="77777777" w:rsidR="00DE453C" w:rsidRPr="00F03208" w:rsidRDefault="00DE453C" w:rsidP="00DE453C">
            <w:pPr>
              <w:rPr>
                <w:lang w:val="en-US"/>
              </w:rPr>
            </w:pPr>
            <w:r w:rsidRPr="00F03208">
              <w:rPr>
                <w:lang w:val="en-US"/>
              </w:rPr>
              <w:t>M</w:t>
            </w:r>
          </w:p>
        </w:tc>
        <w:tc>
          <w:tcPr>
            <w:tcW w:w="1501" w:type="dxa"/>
          </w:tcPr>
          <w:p w14:paraId="5D85C4CE" w14:textId="77777777" w:rsidR="00DE453C" w:rsidRPr="00F03208" w:rsidRDefault="00DE453C" w:rsidP="00DE453C">
            <w:pPr>
              <w:rPr>
                <w:lang w:val="en-US"/>
              </w:rPr>
            </w:pPr>
            <w:r w:rsidRPr="00F03208">
              <w:rPr>
                <w:lang w:val="en-US"/>
              </w:rPr>
              <w:t xml:space="preserve">Bee </w:t>
            </w:r>
          </w:p>
        </w:tc>
        <w:tc>
          <w:tcPr>
            <w:tcW w:w="1274" w:type="dxa"/>
          </w:tcPr>
          <w:p w14:paraId="6FDBEA80" w14:textId="77777777" w:rsidR="00DE453C" w:rsidRPr="00F03208" w:rsidRDefault="00DE453C" w:rsidP="00DE453C">
            <w:pPr>
              <w:rPr>
                <w:lang w:val="en-US"/>
              </w:rPr>
            </w:pPr>
            <w:r w:rsidRPr="00F03208">
              <w:rPr>
                <w:lang w:val="en-US"/>
              </w:rPr>
              <w:t>Yes</w:t>
            </w:r>
          </w:p>
        </w:tc>
        <w:tc>
          <w:tcPr>
            <w:tcW w:w="1231" w:type="dxa"/>
          </w:tcPr>
          <w:p w14:paraId="62C01E45" w14:textId="77777777" w:rsidR="00DE453C" w:rsidRPr="00F03208" w:rsidRDefault="00DE453C" w:rsidP="00DE453C">
            <w:pPr>
              <w:rPr>
                <w:lang w:val="en-US"/>
              </w:rPr>
            </w:pPr>
            <w:r w:rsidRPr="00F03208">
              <w:rPr>
                <w:lang w:val="en-US"/>
              </w:rPr>
              <w:t>n.a.</w:t>
            </w:r>
          </w:p>
        </w:tc>
        <w:tc>
          <w:tcPr>
            <w:tcW w:w="2132" w:type="dxa"/>
          </w:tcPr>
          <w:p w14:paraId="7F561AF3" w14:textId="77777777" w:rsidR="00DE453C" w:rsidRPr="00F03208" w:rsidRDefault="00DE453C" w:rsidP="00DE453C">
            <w:pPr>
              <w:rPr>
                <w:lang w:val="en-US"/>
              </w:rPr>
            </w:pPr>
            <w:r w:rsidRPr="00F03208">
              <w:rPr>
                <w:lang w:val="en-US"/>
              </w:rPr>
              <w:t>Exercise (moderate)</w:t>
            </w:r>
          </w:p>
        </w:tc>
        <w:tc>
          <w:tcPr>
            <w:tcW w:w="1418" w:type="dxa"/>
          </w:tcPr>
          <w:p w14:paraId="2554CCF9" w14:textId="77777777" w:rsidR="00DE453C" w:rsidRPr="00F03208" w:rsidRDefault="00DE453C" w:rsidP="00DE453C">
            <w:pPr>
              <w:rPr>
                <w:lang w:val="en-US"/>
              </w:rPr>
            </w:pPr>
            <w:r w:rsidRPr="00F03208">
              <w:rPr>
                <w:lang w:val="en-US"/>
              </w:rPr>
              <w:t>asthma</w:t>
            </w:r>
          </w:p>
        </w:tc>
        <w:tc>
          <w:tcPr>
            <w:tcW w:w="3491" w:type="dxa"/>
          </w:tcPr>
          <w:p w14:paraId="41482720" w14:textId="77777777" w:rsidR="00DE453C" w:rsidRPr="00F03208" w:rsidRDefault="00DE453C" w:rsidP="00DE453C">
            <w:pPr>
              <w:rPr>
                <w:lang w:val="en-US"/>
              </w:rPr>
            </w:pPr>
            <w:r w:rsidRPr="00F03208">
              <w:rPr>
                <w:lang w:val="en-US"/>
              </w:rPr>
              <w:t>Lay person +emergency doctor, AAI, adrenalin i.m., AH i.v., corticosteroid i.v., volume</w:t>
            </w:r>
          </w:p>
        </w:tc>
        <w:tc>
          <w:tcPr>
            <w:tcW w:w="1216" w:type="dxa"/>
          </w:tcPr>
          <w:p w14:paraId="0811D916" w14:textId="77777777" w:rsidR="00DE453C" w:rsidRPr="00F03208" w:rsidRDefault="00DE453C" w:rsidP="00DE453C">
            <w:pPr>
              <w:rPr>
                <w:lang w:val="en-US"/>
              </w:rPr>
            </w:pPr>
            <w:r w:rsidRPr="00F03208">
              <w:rPr>
                <w:lang w:val="en-US"/>
              </w:rPr>
              <w:t>yes</w:t>
            </w:r>
          </w:p>
        </w:tc>
      </w:tr>
      <w:tr w:rsidR="00DE453C" w:rsidRPr="00F03208" w14:paraId="7FBFB606" w14:textId="77777777" w:rsidTr="00DE453C">
        <w:tc>
          <w:tcPr>
            <w:tcW w:w="1046" w:type="dxa"/>
          </w:tcPr>
          <w:p w14:paraId="3823A6BC" w14:textId="77777777" w:rsidR="00DE453C" w:rsidRPr="00F03208" w:rsidRDefault="00DE453C" w:rsidP="00DE453C">
            <w:pPr>
              <w:rPr>
                <w:lang w:val="en-US"/>
              </w:rPr>
            </w:pPr>
            <w:r>
              <w:rPr>
                <w:lang w:val="en-US"/>
              </w:rPr>
              <w:t>2014</w:t>
            </w:r>
          </w:p>
        </w:tc>
        <w:tc>
          <w:tcPr>
            <w:tcW w:w="674" w:type="dxa"/>
          </w:tcPr>
          <w:p w14:paraId="4AC04D3E" w14:textId="77777777" w:rsidR="00DE453C" w:rsidRPr="00F03208" w:rsidRDefault="00DE453C" w:rsidP="00DE453C">
            <w:pPr>
              <w:rPr>
                <w:lang w:val="en-US"/>
              </w:rPr>
            </w:pPr>
            <w:r>
              <w:rPr>
                <w:lang w:val="en-US"/>
              </w:rPr>
              <w:t>50</w:t>
            </w:r>
          </w:p>
        </w:tc>
        <w:tc>
          <w:tcPr>
            <w:tcW w:w="642" w:type="dxa"/>
          </w:tcPr>
          <w:p w14:paraId="4E602049" w14:textId="77777777" w:rsidR="00DE453C" w:rsidRPr="00F03208" w:rsidRDefault="00DE453C" w:rsidP="00DE453C">
            <w:pPr>
              <w:rPr>
                <w:lang w:val="en-US"/>
              </w:rPr>
            </w:pPr>
            <w:r>
              <w:rPr>
                <w:lang w:val="en-US"/>
              </w:rPr>
              <w:t>M</w:t>
            </w:r>
          </w:p>
        </w:tc>
        <w:tc>
          <w:tcPr>
            <w:tcW w:w="1501" w:type="dxa"/>
          </w:tcPr>
          <w:p w14:paraId="58C36569" w14:textId="77777777" w:rsidR="00DE453C" w:rsidRPr="00F03208" w:rsidRDefault="00DE453C" w:rsidP="00DE453C">
            <w:pPr>
              <w:rPr>
                <w:lang w:val="en-US"/>
              </w:rPr>
            </w:pPr>
            <w:r>
              <w:rPr>
                <w:lang w:val="en-US"/>
              </w:rPr>
              <w:t xml:space="preserve">Bee </w:t>
            </w:r>
          </w:p>
        </w:tc>
        <w:tc>
          <w:tcPr>
            <w:tcW w:w="1274" w:type="dxa"/>
          </w:tcPr>
          <w:p w14:paraId="5B1665A1" w14:textId="77777777" w:rsidR="00DE453C" w:rsidRPr="00F03208" w:rsidRDefault="00DE453C" w:rsidP="00DE453C">
            <w:pPr>
              <w:rPr>
                <w:lang w:val="en-US"/>
              </w:rPr>
            </w:pPr>
            <w:r>
              <w:rPr>
                <w:lang w:val="en-US"/>
              </w:rPr>
              <w:t>unknown</w:t>
            </w:r>
          </w:p>
        </w:tc>
        <w:tc>
          <w:tcPr>
            <w:tcW w:w="1231" w:type="dxa"/>
          </w:tcPr>
          <w:p w14:paraId="0545AE54" w14:textId="77777777" w:rsidR="00DE453C" w:rsidRPr="00F03208" w:rsidRDefault="00DE453C" w:rsidP="00DE453C">
            <w:pPr>
              <w:rPr>
                <w:lang w:val="en-US"/>
              </w:rPr>
            </w:pPr>
            <w:r>
              <w:rPr>
                <w:lang w:val="en-US"/>
              </w:rPr>
              <w:t>n.a.</w:t>
            </w:r>
          </w:p>
        </w:tc>
        <w:tc>
          <w:tcPr>
            <w:tcW w:w="2132" w:type="dxa"/>
          </w:tcPr>
          <w:p w14:paraId="5D3D8203" w14:textId="77777777" w:rsidR="00DE453C" w:rsidRPr="00F03208" w:rsidRDefault="00DE453C" w:rsidP="00DE453C">
            <w:pPr>
              <w:rPr>
                <w:lang w:val="en-US"/>
              </w:rPr>
            </w:pPr>
            <w:r w:rsidRPr="00F03208">
              <w:rPr>
                <w:lang w:val="en-US"/>
              </w:rPr>
              <w:t>Exercise (mild)</w:t>
            </w:r>
            <w:r>
              <w:rPr>
                <w:lang w:val="en-US"/>
              </w:rPr>
              <w:t xml:space="preserve">, </w:t>
            </w:r>
            <w:r>
              <w:rPr>
                <w:lang w:val="en-US"/>
              </w:rPr>
              <w:br/>
              <w:t>concomitant drugs unknown</w:t>
            </w:r>
          </w:p>
        </w:tc>
        <w:tc>
          <w:tcPr>
            <w:tcW w:w="1418" w:type="dxa"/>
          </w:tcPr>
          <w:p w14:paraId="1BB1A175" w14:textId="77777777" w:rsidR="00DE453C" w:rsidRPr="00F03208" w:rsidRDefault="00DE453C" w:rsidP="00DE453C">
            <w:pPr>
              <w:rPr>
                <w:lang w:val="en-US"/>
              </w:rPr>
            </w:pPr>
            <w:r>
              <w:rPr>
                <w:lang w:val="en-US"/>
              </w:rPr>
              <w:t>CVD</w:t>
            </w:r>
          </w:p>
        </w:tc>
        <w:tc>
          <w:tcPr>
            <w:tcW w:w="3491" w:type="dxa"/>
          </w:tcPr>
          <w:p w14:paraId="088BBC5B" w14:textId="77777777" w:rsidR="00DE453C" w:rsidRPr="00F03208" w:rsidRDefault="00DE453C" w:rsidP="00DE453C">
            <w:pPr>
              <w:rPr>
                <w:lang w:val="en-US"/>
              </w:rPr>
            </w:pPr>
            <w:r>
              <w:rPr>
                <w:lang w:val="en-US"/>
              </w:rPr>
              <w:t>No treatment</w:t>
            </w:r>
          </w:p>
        </w:tc>
        <w:tc>
          <w:tcPr>
            <w:tcW w:w="1216" w:type="dxa"/>
          </w:tcPr>
          <w:p w14:paraId="73C5A108" w14:textId="77777777" w:rsidR="00DE453C" w:rsidRPr="00F03208" w:rsidRDefault="00DE453C" w:rsidP="00DE453C">
            <w:pPr>
              <w:rPr>
                <w:lang w:val="en-US"/>
              </w:rPr>
            </w:pPr>
            <w:r>
              <w:rPr>
                <w:lang w:val="en-US"/>
              </w:rPr>
              <w:t>no</w:t>
            </w:r>
          </w:p>
        </w:tc>
      </w:tr>
      <w:tr w:rsidR="00DE453C" w:rsidRPr="00F03208" w14:paraId="79E0580E" w14:textId="77777777" w:rsidTr="00DE453C">
        <w:tc>
          <w:tcPr>
            <w:tcW w:w="1046" w:type="dxa"/>
          </w:tcPr>
          <w:p w14:paraId="78B709C6" w14:textId="77777777" w:rsidR="00DE453C" w:rsidRPr="00F03208" w:rsidRDefault="00DE453C" w:rsidP="00DE453C">
            <w:pPr>
              <w:rPr>
                <w:lang w:val="en-US"/>
              </w:rPr>
            </w:pPr>
            <w:r w:rsidRPr="00F03208">
              <w:rPr>
                <w:lang w:val="en-US"/>
              </w:rPr>
              <w:t>2012</w:t>
            </w:r>
          </w:p>
        </w:tc>
        <w:tc>
          <w:tcPr>
            <w:tcW w:w="674" w:type="dxa"/>
          </w:tcPr>
          <w:p w14:paraId="20FEEC0A" w14:textId="77777777" w:rsidR="00DE453C" w:rsidRPr="00F03208" w:rsidRDefault="00DE453C" w:rsidP="00DE453C">
            <w:pPr>
              <w:rPr>
                <w:lang w:val="en-US"/>
              </w:rPr>
            </w:pPr>
            <w:r w:rsidRPr="00F03208">
              <w:rPr>
                <w:lang w:val="en-US"/>
              </w:rPr>
              <w:t>49</w:t>
            </w:r>
          </w:p>
        </w:tc>
        <w:tc>
          <w:tcPr>
            <w:tcW w:w="642" w:type="dxa"/>
          </w:tcPr>
          <w:p w14:paraId="6EB1FFE4" w14:textId="77777777" w:rsidR="00DE453C" w:rsidRPr="00F03208" w:rsidRDefault="00DE453C" w:rsidP="00DE453C">
            <w:pPr>
              <w:rPr>
                <w:lang w:val="en-US"/>
              </w:rPr>
            </w:pPr>
            <w:r w:rsidRPr="00F03208">
              <w:rPr>
                <w:lang w:val="en-US"/>
              </w:rPr>
              <w:t xml:space="preserve">M </w:t>
            </w:r>
          </w:p>
        </w:tc>
        <w:tc>
          <w:tcPr>
            <w:tcW w:w="1501" w:type="dxa"/>
          </w:tcPr>
          <w:p w14:paraId="3DB2B9E0" w14:textId="77777777" w:rsidR="00DE453C" w:rsidRPr="00F03208" w:rsidRDefault="00DE453C" w:rsidP="00DE453C">
            <w:pPr>
              <w:rPr>
                <w:lang w:val="en-US"/>
              </w:rPr>
            </w:pPr>
            <w:r w:rsidRPr="00F03208">
              <w:rPr>
                <w:lang w:val="en-US"/>
              </w:rPr>
              <w:t>Yellow jacket</w:t>
            </w:r>
          </w:p>
        </w:tc>
        <w:tc>
          <w:tcPr>
            <w:tcW w:w="1274" w:type="dxa"/>
          </w:tcPr>
          <w:p w14:paraId="0C919D85" w14:textId="77777777" w:rsidR="00DE453C" w:rsidRPr="00F03208" w:rsidRDefault="00DE453C" w:rsidP="00DE453C">
            <w:pPr>
              <w:rPr>
                <w:lang w:val="en-US"/>
              </w:rPr>
            </w:pPr>
            <w:r w:rsidRPr="00F03208">
              <w:rPr>
                <w:lang w:val="en-US"/>
              </w:rPr>
              <w:t xml:space="preserve">Yes </w:t>
            </w:r>
          </w:p>
        </w:tc>
        <w:tc>
          <w:tcPr>
            <w:tcW w:w="1231" w:type="dxa"/>
          </w:tcPr>
          <w:p w14:paraId="4954B44F" w14:textId="77777777" w:rsidR="00DE453C" w:rsidRPr="00F03208" w:rsidRDefault="00DE453C" w:rsidP="00DE453C">
            <w:pPr>
              <w:rPr>
                <w:lang w:val="en-US"/>
              </w:rPr>
            </w:pPr>
            <w:r w:rsidRPr="00F03208">
              <w:rPr>
                <w:lang w:val="en-US"/>
              </w:rPr>
              <w:t>0-10 min</w:t>
            </w:r>
          </w:p>
        </w:tc>
        <w:tc>
          <w:tcPr>
            <w:tcW w:w="2132" w:type="dxa"/>
          </w:tcPr>
          <w:p w14:paraId="51960EFE" w14:textId="77777777" w:rsidR="00DE453C" w:rsidRPr="00F03208" w:rsidRDefault="00DE453C" w:rsidP="00DE453C">
            <w:pPr>
              <w:rPr>
                <w:lang w:val="en-US"/>
              </w:rPr>
            </w:pPr>
            <w:r w:rsidRPr="00F03208">
              <w:rPr>
                <w:lang w:val="en-US"/>
              </w:rPr>
              <w:t>Exercise (mild)</w:t>
            </w:r>
          </w:p>
        </w:tc>
        <w:tc>
          <w:tcPr>
            <w:tcW w:w="1418" w:type="dxa"/>
          </w:tcPr>
          <w:p w14:paraId="04CA0D61" w14:textId="77777777" w:rsidR="00DE453C" w:rsidRPr="00F03208" w:rsidRDefault="00DE453C" w:rsidP="00DE453C">
            <w:pPr>
              <w:rPr>
                <w:lang w:val="en-US"/>
              </w:rPr>
            </w:pPr>
            <w:r>
              <w:rPr>
                <w:lang w:val="en-US"/>
              </w:rPr>
              <w:t>m</w:t>
            </w:r>
            <w:r w:rsidRPr="00F03208">
              <w:rPr>
                <w:lang w:val="en-US"/>
              </w:rPr>
              <w:t>astocytosis</w:t>
            </w:r>
          </w:p>
        </w:tc>
        <w:tc>
          <w:tcPr>
            <w:tcW w:w="3491" w:type="dxa"/>
          </w:tcPr>
          <w:p w14:paraId="566FF351" w14:textId="77777777" w:rsidR="00DE453C" w:rsidRPr="00F03208" w:rsidRDefault="00DE453C" w:rsidP="00DE453C">
            <w:pPr>
              <w:rPr>
                <w:lang w:val="en-US"/>
              </w:rPr>
            </w:pPr>
            <w:r w:rsidRPr="00F03208">
              <w:rPr>
                <w:lang w:val="en-US"/>
              </w:rPr>
              <w:t>Lay person +emergency doctor, AAI, adrenalin i.v., other drugs not specified,</w:t>
            </w:r>
            <w:r>
              <w:rPr>
                <w:lang w:val="en-US"/>
              </w:rPr>
              <w:t xml:space="preserve"> reanimation</w:t>
            </w:r>
            <w:r w:rsidRPr="00F03208">
              <w:rPr>
                <w:lang w:val="en-US"/>
              </w:rPr>
              <w:t xml:space="preserve"> </w:t>
            </w:r>
          </w:p>
        </w:tc>
        <w:tc>
          <w:tcPr>
            <w:tcW w:w="1216" w:type="dxa"/>
          </w:tcPr>
          <w:p w14:paraId="1FD6434B" w14:textId="77777777" w:rsidR="00DE453C" w:rsidRPr="00F03208" w:rsidRDefault="00DE453C" w:rsidP="00DE453C">
            <w:pPr>
              <w:rPr>
                <w:lang w:val="en-US"/>
              </w:rPr>
            </w:pPr>
            <w:r w:rsidRPr="00F03208">
              <w:rPr>
                <w:lang w:val="en-US"/>
              </w:rPr>
              <w:t>yes</w:t>
            </w:r>
          </w:p>
        </w:tc>
      </w:tr>
      <w:tr w:rsidR="00DE453C" w:rsidRPr="00F03208" w14:paraId="55528525" w14:textId="77777777" w:rsidTr="00DE453C">
        <w:tc>
          <w:tcPr>
            <w:tcW w:w="1046" w:type="dxa"/>
          </w:tcPr>
          <w:p w14:paraId="2E9EF9B0" w14:textId="77777777" w:rsidR="00DE453C" w:rsidRPr="00F03208" w:rsidRDefault="00DE453C" w:rsidP="00DE453C">
            <w:pPr>
              <w:rPr>
                <w:lang w:val="en-US"/>
              </w:rPr>
            </w:pPr>
            <w:r w:rsidRPr="00F03208">
              <w:rPr>
                <w:lang w:val="en-US"/>
              </w:rPr>
              <w:t>2010</w:t>
            </w:r>
          </w:p>
        </w:tc>
        <w:tc>
          <w:tcPr>
            <w:tcW w:w="674" w:type="dxa"/>
          </w:tcPr>
          <w:p w14:paraId="23DD9E4B" w14:textId="77777777" w:rsidR="00DE453C" w:rsidRPr="00F03208" w:rsidRDefault="00DE453C" w:rsidP="00DE453C">
            <w:pPr>
              <w:rPr>
                <w:lang w:val="en-US"/>
              </w:rPr>
            </w:pPr>
            <w:r w:rsidRPr="00F03208">
              <w:rPr>
                <w:lang w:val="en-US"/>
              </w:rPr>
              <w:t>47</w:t>
            </w:r>
          </w:p>
        </w:tc>
        <w:tc>
          <w:tcPr>
            <w:tcW w:w="642" w:type="dxa"/>
          </w:tcPr>
          <w:p w14:paraId="080E766C" w14:textId="77777777" w:rsidR="00DE453C" w:rsidRPr="00F03208" w:rsidRDefault="00DE453C" w:rsidP="00DE453C">
            <w:pPr>
              <w:rPr>
                <w:lang w:val="en-US"/>
              </w:rPr>
            </w:pPr>
            <w:r w:rsidRPr="00F03208">
              <w:rPr>
                <w:lang w:val="en-US"/>
              </w:rPr>
              <w:t>M</w:t>
            </w:r>
          </w:p>
        </w:tc>
        <w:tc>
          <w:tcPr>
            <w:tcW w:w="1501" w:type="dxa"/>
          </w:tcPr>
          <w:p w14:paraId="2DE1B22D" w14:textId="77777777" w:rsidR="00DE453C" w:rsidRPr="00F03208" w:rsidRDefault="00DE453C" w:rsidP="00DE453C">
            <w:pPr>
              <w:rPr>
                <w:lang w:val="en-US"/>
              </w:rPr>
            </w:pPr>
            <w:r w:rsidRPr="00F03208">
              <w:rPr>
                <w:lang w:val="en-US"/>
              </w:rPr>
              <w:t>Yellow jacket</w:t>
            </w:r>
          </w:p>
        </w:tc>
        <w:tc>
          <w:tcPr>
            <w:tcW w:w="1274" w:type="dxa"/>
          </w:tcPr>
          <w:p w14:paraId="467D30E1" w14:textId="77777777" w:rsidR="00DE453C" w:rsidRPr="00F03208" w:rsidRDefault="00DE453C" w:rsidP="00DE453C">
            <w:pPr>
              <w:rPr>
                <w:lang w:val="en-US"/>
              </w:rPr>
            </w:pPr>
            <w:r w:rsidRPr="00F03208">
              <w:rPr>
                <w:lang w:val="en-US"/>
              </w:rPr>
              <w:t>No</w:t>
            </w:r>
          </w:p>
        </w:tc>
        <w:tc>
          <w:tcPr>
            <w:tcW w:w="1231" w:type="dxa"/>
          </w:tcPr>
          <w:p w14:paraId="4BC8FAFC" w14:textId="77777777" w:rsidR="00DE453C" w:rsidRPr="00F03208" w:rsidRDefault="00DE453C" w:rsidP="00DE453C">
            <w:pPr>
              <w:rPr>
                <w:lang w:val="en-US"/>
              </w:rPr>
            </w:pPr>
            <w:r w:rsidRPr="00F03208">
              <w:rPr>
                <w:lang w:val="en-US"/>
              </w:rPr>
              <w:t>n.a.</w:t>
            </w:r>
          </w:p>
        </w:tc>
        <w:tc>
          <w:tcPr>
            <w:tcW w:w="2132" w:type="dxa"/>
          </w:tcPr>
          <w:p w14:paraId="785167D1" w14:textId="77777777" w:rsidR="00DE453C" w:rsidRPr="00F03208" w:rsidRDefault="00DE453C" w:rsidP="00DE453C">
            <w:pPr>
              <w:rPr>
                <w:lang w:val="en-US"/>
              </w:rPr>
            </w:pPr>
          </w:p>
        </w:tc>
        <w:tc>
          <w:tcPr>
            <w:tcW w:w="1418" w:type="dxa"/>
          </w:tcPr>
          <w:p w14:paraId="6608A7B2" w14:textId="77777777" w:rsidR="00DE453C" w:rsidRPr="00F03208" w:rsidRDefault="00DE453C" w:rsidP="00DE453C">
            <w:pPr>
              <w:rPr>
                <w:lang w:val="en-US"/>
              </w:rPr>
            </w:pPr>
          </w:p>
        </w:tc>
        <w:tc>
          <w:tcPr>
            <w:tcW w:w="3491" w:type="dxa"/>
          </w:tcPr>
          <w:p w14:paraId="751651B8" w14:textId="77777777" w:rsidR="00DE453C" w:rsidRPr="00F03208" w:rsidRDefault="00DE453C" w:rsidP="00DE453C">
            <w:pPr>
              <w:rPr>
                <w:lang w:val="en-US"/>
              </w:rPr>
            </w:pPr>
            <w:r w:rsidRPr="00F03208">
              <w:rPr>
                <w:lang w:val="en-US"/>
              </w:rPr>
              <w:t>Emergency doctor, adrenalin i.v., AH i.v., corticosteroid i.v., O</w:t>
            </w:r>
            <w:r w:rsidRPr="00F03208">
              <w:rPr>
                <w:vertAlign w:val="subscript"/>
                <w:lang w:val="en-US"/>
              </w:rPr>
              <w:t>2</w:t>
            </w:r>
            <w:r w:rsidRPr="00F03208">
              <w:rPr>
                <w:lang w:val="en-US"/>
              </w:rPr>
              <w:t>,</w:t>
            </w:r>
            <w:r w:rsidRPr="00F03208">
              <w:rPr>
                <w:vertAlign w:val="subscript"/>
                <w:lang w:val="en-US"/>
              </w:rPr>
              <w:t xml:space="preserve"> </w:t>
            </w:r>
            <w:r w:rsidRPr="00F03208">
              <w:rPr>
                <w:lang w:val="en-US"/>
              </w:rPr>
              <w:t>volume, reanimation</w:t>
            </w:r>
          </w:p>
        </w:tc>
        <w:tc>
          <w:tcPr>
            <w:tcW w:w="1216" w:type="dxa"/>
          </w:tcPr>
          <w:p w14:paraId="7449FBEC" w14:textId="77777777" w:rsidR="00DE453C" w:rsidRPr="00F03208" w:rsidRDefault="00DE453C" w:rsidP="00DE453C">
            <w:pPr>
              <w:rPr>
                <w:lang w:val="en-US"/>
              </w:rPr>
            </w:pPr>
            <w:r w:rsidRPr="00F03208">
              <w:rPr>
                <w:lang w:val="en-US"/>
              </w:rPr>
              <w:t>unknown</w:t>
            </w:r>
          </w:p>
        </w:tc>
      </w:tr>
      <w:tr w:rsidR="00DE453C" w:rsidRPr="00F03208" w14:paraId="5820520C" w14:textId="77777777" w:rsidTr="00DE453C">
        <w:tc>
          <w:tcPr>
            <w:tcW w:w="1046" w:type="dxa"/>
          </w:tcPr>
          <w:p w14:paraId="59CAB262" w14:textId="77777777" w:rsidR="00DE453C" w:rsidRPr="00F03208" w:rsidRDefault="00DE453C" w:rsidP="00DE453C">
            <w:pPr>
              <w:rPr>
                <w:lang w:val="en-US"/>
              </w:rPr>
            </w:pPr>
            <w:r w:rsidRPr="00F03208">
              <w:rPr>
                <w:lang w:val="en-US"/>
              </w:rPr>
              <w:t>2007</w:t>
            </w:r>
          </w:p>
        </w:tc>
        <w:tc>
          <w:tcPr>
            <w:tcW w:w="674" w:type="dxa"/>
          </w:tcPr>
          <w:p w14:paraId="502A408D" w14:textId="77777777" w:rsidR="00DE453C" w:rsidRPr="00F03208" w:rsidRDefault="00DE453C" w:rsidP="00DE453C">
            <w:pPr>
              <w:rPr>
                <w:lang w:val="en-US"/>
              </w:rPr>
            </w:pPr>
            <w:r w:rsidRPr="00F03208">
              <w:rPr>
                <w:lang w:val="en-US"/>
              </w:rPr>
              <w:t>44</w:t>
            </w:r>
          </w:p>
        </w:tc>
        <w:tc>
          <w:tcPr>
            <w:tcW w:w="642" w:type="dxa"/>
          </w:tcPr>
          <w:p w14:paraId="7FFB5116" w14:textId="77777777" w:rsidR="00DE453C" w:rsidRPr="00F03208" w:rsidRDefault="00DE453C" w:rsidP="00DE453C">
            <w:pPr>
              <w:rPr>
                <w:lang w:val="en-US"/>
              </w:rPr>
            </w:pPr>
            <w:r w:rsidRPr="00F03208">
              <w:rPr>
                <w:lang w:val="en-US"/>
              </w:rPr>
              <w:t>M</w:t>
            </w:r>
          </w:p>
        </w:tc>
        <w:tc>
          <w:tcPr>
            <w:tcW w:w="1501" w:type="dxa"/>
          </w:tcPr>
          <w:p w14:paraId="6762C076" w14:textId="77777777" w:rsidR="00DE453C" w:rsidRPr="00F03208" w:rsidRDefault="00DE453C" w:rsidP="00DE453C">
            <w:pPr>
              <w:rPr>
                <w:lang w:val="en-US"/>
              </w:rPr>
            </w:pPr>
            <w:r w:rsidRPr="00F03208">
              <w:rPr>
                <w:lang w:val="en-US"/>
              </w:rPr>
              <w:t>Yellow jacket</w:t>
            </w:r>
          </w:p>
        </w:tc>
        <w:tc>
          <w:tcPr>
            <w:tcW w:w="1274" w:type="dxa"/>
          </w:tcPr>
          <w:p w14:paraId="527E584A" w14:textId="77777777" w:rsidR="00DE453C" w:rsidRPr="00F03208" w:rsidRDefault="00DE453C" w:rsidP="00DE453C">
            <w:pPr>
              <w:rPr>
                <w:lang w:val="en-US"/>
              </w:rPr>
            </w:pPr>
            <w:r w:rsidRPr="00F03208">
              <w:rPr>
                <w:lang w:val="en-US"/>
              </w:rPr>
              <w:t>Yes</w:t>
            </w:r>
          </w:p>
        </w:tc>
        <w:tc>
          <w:tcPr>
            <w:tcW w:w="1231" w:type="dxa"/>
          </w:tcPr>
          <w:p w14:paraId="540DFE86" w14:textId="77777777" w:rsidR="00DE453C" w:rsidRPr="00F03208" w:rsidRDefault="00DE453C" w:rsidP="00DE453C">
            <w:pPr>
              <w:rPr>
                <w:lang w:val="en-US"/>
              </w:rPr>
            </w:pPr>
            <w:r w:rsidRPr="00F03208">
              <w:rPr>
                <w:lang w:val="en-US"/>
              </w:rPr>
              <w:t>n.a.</w:t>
            </w:r>
          </w:p>
        </w:tc>
        <w:tc>
          <w:tcPr>
            <w:tcW w:w="2132" w:type="dxa"/>
          </w:tcPr>
          <w:p w14:paraId="37EA4D3F" w14:textId="77777777" w:rsidR="00DE453C" w:rsidRPr="00F03208" w:rsidRDefault="00DE453C" w:rsidP="00DE453C">
            <w:pPr>
              <w:rPr>
                <w:lang w:val="en-US"/>
              </w:rPr>
            </w:pPr>
            <w:r w:rsidRPr="00F03208">
              <w:rPr>
                <w:lang w:val="en-US"/>
              </w:rPr>
              <w:t>stress</w:t>
            </w:r>
          </w:p>
        </w:tc>
        <w:tc>
          <w:tcPr>
            <w:tcW w:w="1418" w:type="dxa"/>
          </w:tcPr>
          <w:p w14:paraId="32A23950" w14:textId="77777777" w:rsidR="00DE453C" w:rsidRPr="00F03208" w:rsidRDefault="00DE453C" w:rsidP="00DE453C">
            <w:pPr>
              <w:rPr>
                <w:lang w:val="en-US"/>
              </w:rPr>
            </w:pPr>
            <w:r>
              <w:rPr>
                <w:lang w:val="en-US"/>
              </w:rPr>
              <w:t>m</w:t>
            </w:r>
            <w:r w:rsidRPr="00F03208">
              <w:rPr>
                <w:lang w:val="en-US"/>
              </w:rPr>
              <w:t>astocytosis</w:t>
            </w:r>
          </w:p>
        </w:tc>
        <w:tc>
          <w:tcPr>
            <w:tcW w:w="3491" w:type="dxa"/>
          </w:tcPr>
          <w:p w14:paraId="147D7A39" w14:textId="77777777" w:rsidR="00DE453C" w:rsidRPr="00F03208" w:rsidRDefault="00DE453C" w:rsidP="00DE453C">
            <w:pPr>
              <w:rPr>
                <w:lang w:val="en-US"/>
              </w:rPr>
            </w:pPr>
            <w:r w:rsidRPr="00F03208">
              <w:rPr>
                <w:lang w:val="en-US"/>
              </w:rPr>
              <w:t>Clinic, adrenalin i.v., AH i.v., corticosteroid i.v., volume, reanimation</w:t>
            </w:r>
          </w:p>
        </w:tc>
        <w:tc>
          <w:tcPr>
            <w:tcW w:w="1216" w:type="dxa"/>
          </w:tcPr>
          <w:p w14:paraId="2CC68D1D" w14:textId="77777777" w:rsidR="00DE453C" w:rsidRPr="00F03208" w:rsidRDefault="00DE453C" w:rsidP="00DE453C">
            <w:pPr>
              <w:rPr>
                <w:lang w:val="en-US"/>
              </w:rPr>
            </w:pPr>
            <w:r w:rsidRPr="00F03208">
              <w:rPr>
                <w:lang w:val="en-US"/>
              </w:rPr>
              <w:t>unknown</w:t>
            </w:r>
          </w:p>
        </w:tc>
      </w:tr>
      <w:tr w:rsidR="00DE453C" w:rsidRPr="00F03208" w14:paraId="51069B10" w14:textId="77777777" w:rsidTr="00DE453C">
        <w:tc>
          <w:tcPr>
            <w:tcW w:w="1046" w:type="dxa"/>
          </w:tcPr>
          <w:p w14:paraId="6AF87F42" w14:textId="77777777" w:rsidR="00DE453C" w:rsidRDefault="00DE453C" w:rsidP="00DE453C">
            <w:pPr>
              <w:rPr>
                <w:lang w:val="en-US"/>
              </w:rPr>
            </w:pPr>
            <w:r>
              <w:rPr>
                <w:lang w:val="en-US"/>
              </w:rPr>
              <w:t>2014</w:t>
            </w:r>
          </w:p>
        </w:tc>
        <w:tc>
          <w:tcPr>
            <w:tcW w:w="674" w:type="dxa"/>
          </w:tcPr>
          <w:p w14:paraId="5A36EC34" w14:textId="77777777" w:rsidR="00DE453C" w:rsidRPr="00F03208" w:rsidRDefault="00DE453C" w:rsidP="00DE453C">
            <w:pPr>
              <w:rPr>
                <w:lang w:val="en-US"/>
              </w:rPr>
            </w:pPr>
            <w:r>
              <w:rPr>
                <w:lang w:val="en-US"/>
              </w:rPr>
              <w:t>35</w:t>
            </w:r>
          </w:p>
        </w:tc>
        <w:tc>
          <w:tcPr>
            <w:tcW w:w="642" w:type="dxa"/>
          </w:tcPr>
          <w:p w14:paraId="08107005" w14:textId="77777777" w:rsidR="00DE453C" w:rsidRPr="00F03208" w:rsidRDefault="00DE453C" w:rsidP="00DE453C">
            <w:pPr>
              <w:rPr>
                <w:lang w:val="en-US"/>
              </w:rPr>
            </w:pPr>
            <w:r>
              <w:rPr>
                <w:lang w:val="en-US"/>
              </w:rPr>
              <w:t>F</w:t>
            </w:r>
          </w:p>
        </w:tc>
        <w:tc>
          <w:tcPr>
            <w:tcW w:w="1501" w:type="dxa"/>
          </w:tcPr>
          <w:p w14:paraId="79A61D38" w14:textId="77777777" w:rsidR="00DE453C" w:rsidRPr="00F03208" w:rsidRDefault="00DE453C" w:rsidP="00DE453C">
            <w:pPr>
              <w:rPr>
                <w:lang w:val="en-US"/>
              </w:rPr>
            </w:pPr>
            <w:r w:rsidRPr="00F03208">
              <w:rPr>
                <w:lang w:val="en-US"/>
              </w:rPr>
              <w:t>Analgesics</w:t>
            </w:r>
            <w:r>
              <w:rPr>
                <w:lang w:val="en-US"/>
              </w:rPr>
              <w:br/>
              <w:t>(</w:t>
            </w:r>
            <w:r w:rsidRPr="00F03208">
              <w:rPr>
                <w:lang w:val="en-US"/>
              </w:rPr>
              <w:t>metamizole)</w:t>
            </w:r>
          </w:p>
        </w:tc>
        <w:tc>
          <w:tcPr>
            <w:tcW w:w="1274" w:type="dxa"/>
          </w:tcPr>
          <w:p w14:paraId="74BBF064" w14:textId="77777777" w:rsidR="00DE453C" w:rsidRPr="00F03208" w:rsidRDefault="00DE453C" w:rsidP="00DE453C">
            <w:pPr>
              <w:rPr>
                <w:lang w:val="en-US"/>
              </w:rPr>
            </w:pPr>
            <w:r>
              <w:rPr>
                <w:lang w:val="en-US"/>
              </w:rPr>
              <w:t>unknown</w:t>
            </w:r>
          </w:p>
        </w:tc>
        <w:tc>
          <w:tcPr>
            <w:tcW w:w="1231" w:type="dxa"/>
          </w:tcPr>
          <w:p w14:paraId="690220B1" w14:textId="77777777" w:rsidR="00DE453C" w:rsidRPr="00F03208" w:rsidRDefault="00DE453C" w:rsidP="00DE453C">
            <w:pPr>
              <w:rPr>
                <w:lang w:val="en-US"/>
              </w:rPr>
            </w:pPr>
            <w:r>
              <w:rPr>
                <w:lang w:val="en-US"/>
              </w:rPr>
              <w:t>11-30 min</w:t>
            </w:r>
          </w:p>
        </w:tc>
        <w:tc>
          <w:tcPr>
            <w:tcW w:w="2132" w:type="dxa"/>
          </w:tcPr>
          <w:p w14:paraId="11AD0397" w14:textId="77777777" w:rsidR="00DE453C" w:rsidRPr="00F03208" w:rsidRDefault="00DE453C" w:rsidP="00DE453C">
            <w:pPr>
              <w:rPr>
                <w:lang w:val="en-US"/>
              </w:rPr>
            </w:pPr>
            <w:r>
              <w:rPr>
                <w:lang w:val="en-US"/>
              </w:rPr>
              <w:t>thyroxin</w:t>
            </w:r>
          </w:p>
        </w:tc>
        <w:tc>
          <w:tcPr>
            <w:tcW w:w="1418" w:type="dxa"/>
          </w:tcPr>
          <w:p w14:paraId="356F70CD" w14:textId="77777777" w:rsidR="00DE453C" w:rsidRPr="00F03208" w:rsidRDefault="00DE453C" w:rsidP="00DE453C">
            <w:pPr>
              <w:rPr>
                <w:lang w:val="en-US"/>
              </w:rPr>
            </w:pPr>
            <w:r>
              <w:rPr>
                <w:lang w:val="en-US"/>
              </w:rPr>
              <w:t>asthma, thyroid disease</w:t>
            </w:r>
          </w:p>
        </w:tc>
        <w:tc>
          <w:tcPr>
            <w:tcW w:w="3491" w:type="dxa"/>
          </w:tcPr>
          <w:p w14:paraId="0F47441D" w14:textId="77777777" w:rsidR="00DE453C" w:rsidRPr="00FF7A73" w:rsidRDefault="00DE453C" w:rsidP="00DE453C">
            <w:pPr>
              <w:rPr>
                <w:lang w:val="en-US"/>
              </w:rPr>
            </w:pPr>
            <w:r>
              <w:rPr>
                <w:lang w:val="en-US"/>
              </w:rPr>
              <w:t>Clinic, adrenalin i.v., corticosteroid i.v., O</w:t>
            </w:r>
            <w:r>
              <w:rPr>
                <w:vertAlign w:val="subscript"/>
                <w:lang w:val="en-US"/>
              </w:rPr>
              <w:t>2</w:t>
            </w:r>
          </w:p>
        </w:tc>
        <w:tc>
          <w:tcPr>
            <w:tcW w:w="1216" w:type="dxa"/>
          </w:tcPr>
          <w:p w14:paraId="3C0CC5A2" w14:textId="77777777" w:rsidR="00DE453C" w:rsidRPr="00F03208" w:rsidRDefault="00DE453C" w:rsidP="00DE453C">
            <w:pPr>
              <w:rPr>
                <w:lang w:val="en-US"/>
              </w:rPr>
            </w:pPr>
            <w:r>
              <w:rPr>
                <w:lang w:val="en-US"/>
              </w:rPr>
              <w:t>yes</w:t>
            </w:r>
          </w:p>
        </w:tc>
      </w:tr>
    </w:tbl>
    <w:p w14:paraId="05778C08" w14:textId="77777777" w:rsidR="00DE453C" w:rsidRPr="00926CD5" w:rsidRDefault="00DE453C" w:rsidP="00DE453C"/>
    <w:p w14:paraId="5643D2DD" w14:textId="77777777" w:rsidR="005F6B3A" w:rsidRDefault="005F6B3A" w:rsidP="00801A4E">
      <w:pPr>
        <w:tabs>
          <w:tab w:val="left" w:pos="1995"/>
        </w:tabs>
        <w:spacing w:line="480" w:lineRule="auto"/>
        <w:rPr>
          <w:sz w:val="24"/>
          <w:szCs w:val="24"/>
          <w:lang w:val="en-US"/>
        </w:rPr>
      </w:pPr>
    </w:p>
    <w:p w14:paraId="02FD5ED3" w14:textId="77777777" w:rsidR="00DE453C" w:rsidRDefault="00DE453C" w:rsidP="00801A4E">
      <w:pPr>
        <w:tabs>
          <w:tab w:val="left" w:pos="1995"/>
        </w:tabs>
        <w:spacing w:line="480" w:lineRule="auto"/>
        <w:rPr>
          <w:b/>
          <w:sz w:val="24"/>
          <w:szCs w:val="24"/>
          <w:lang w:val="en-US"/>
        </w:rPr>
      </w:pPr>
      <w:r>
        <w:rPr>
          <w:b/>
          <w:sz w:val="24"/>
          <w:szCs w:val="24"/>
          <w:lang w:val="en-US"/>
        </w:rPr>
        <w:br w:type="page"/>
      </w:r>
    </w:p>
    <w:p w14:paraId="4D2B85C4" w14:textId="77777777" w:rsidR="00DE453C" w:rsidRDefault="00DE453C" w:rsidP="00801A4E">
      <w:pPr>
        <w:tabs>
          <w:tab w:val="left" w:pos="1995"/>
        </w:tabs>
        <w:spacing w:line="480" w:lineRule="auto"/>
        <w:rPr>
          <w:b/>
          <w:sz w:val="24"/>
          <w:szCs w:val="24"/>
          <w:lang w:val="en-US"/>
        </w:rPr>
        <w:sectPr w:rsidR="00DE453C" w:rsidSect="00922926">
          <w:pgSz w:w="16838" w:h="11906" w:orient="landscape" w:code="9"/>
          <w:pgMar w:top="1418" w:right="1134" w:bottom="1418" w:left="1418" w:header="709" w:footer="709" w:gutter="0"/>
          <w:lnNumType w:countBy="1"/>
          <w:cols w:space="708"/>
          <w:docGrid w:linePitch="360"/>
        </w:sectPr>
      </w:pPr>
    </w:p>
    <w:p w14:paraId="19B78421" w14:textId="77777777" w:rsidR="005F6B3A" w:rsidRPr="005F6B3A" w:rsidRDefault="005F6B3A" w:rsidP="00801A4E">
      <w:pPr>
        <w:tabs>
          <w:tab w:val="left" w:pos="1995"/>
        </w:tabs>
        <w:spacing w:line="480" w:lineRule="auto"/>
        <w:rPr>
          <w:b/>
          <w:sz w:val="24"/>
          <w:szCs w:val="24"/>
          <w:lang w:val="en-US"/>
        </w:rPr>
      </w:pPr>
      <w:r w:rsidRPr="005F6B3A">
        <w:rPr>
          <w:b/>
          <w:sz w:val="24"/>
          <w:szCs w:val="24"/>
          <w:lang w:val="en-US"/>
        </w:rPr>
        <w:lastRenderedPageBreak/>
        <w:t>Figure Legends</w:t>
      </w:r>
    </w:p>
    <w:p w14:paraId="30549AE4" w14:textId="77777777" w:rsidR="00922926" w:rsidRPr="0075690A" w:rsidRDefault="00922926" w:rsidP="00922926">
      <w:pPr>
        <w:tabs>
          <w:tab w:val="left" w:pos="4962"/>
        </w:tabs>
        <w:spacing w:after="0"/>
        <w:ind w:right="2835"/>
        <w:jc w:val="center"/>
        <w:rPr>
          <w:b/>
          <w:color w:val="7F7F7F" w:themeColor="text1" w:themeTint="80"/>
          <w:lang w:val="en-US"/>
        </w:rPr>
      </w:pPr>
      <w:r w:rsidRPr="0075690A">
        <w:rPr>
          <w:b/>
          <w:noProof/>
          <w:color w:val="7F7F7F" w:themeColor="text1" w:themeTint="80"/>
          <w:lang w:eastAsia="de-DE"/>
        </w:rPr>
        <mc:AlternateContent>
          <mc:Choice Requires="wps">
            <w:drawing>
              <wp:anchor distT="0" distB="0" distL="114300" distR="114300" simplePos="0" relativeHeight="251650048" behindDoc="0" locked="0" layoutInCell="1" allowOverlap="1" wp14:anchorId="3F597731" wp14:editId="663E5B7B">
                <wp:simplePos x="0" y="0"/>
                <wp:positionH relativeFrom="column">
                  <wp:posOffset>1157605</wp:posOffset>
                </wp:positionH>
                <wp:positionV relativeFrom="paragraph">
                  <wp:posOffset>-52070</wp:posOffset>
                </wp:positionV>
                <wp:extent cx="1619250" cy="619125"/>
                <wp:effectExtent l="0" t="0" r="19050" b="28575"/>
                <wp:wrapNone/>
                <wp:docPr id="2" name="Rechteck 2"/>
                <wp:cNvGraphicFramePr/>
                <a:graphic xmlns:a="http://schemas.openxmlformats.org/drawingml/2006/main">
                  <a:graphicData uri="http://schemas.microsoft.com/office/word/2010/wordprocessingShape">
                    <wps:wsp>
                      <wps:cNvSpPr/>
                      <wps:spPr>
                        <a:xfrm>
                          <a:off x="0" y="0"/>
                          <a:ext cx="1619250" cy="619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72AB3F" id="Rechteck 2" o:spid="_x0000_s1026" style="position:absolute;margin-left:91.15pt;margin-top:-4.1pt;width:127.5pt;height:48.7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" filled="f" strokecolor="#243f60 [1604]" strokeweight="2pt"/>
            </w:pict>
          </mc:Fallback>
        </mc:AlternateContent>
      </w:r>
      <w:r w:rsidRPr="0075690A">
        <w:rPr>
          <w:b/>
          <w:color w:val="7F7F7F" w:themeColor="text1" w:themeTint="80"/>
          <w:lang w:val="en-US"/>
        </w:rPr>
        <w:t xml:space="preserve">Registered cases between </w:t>
      </w:r>
      <w:r w:rsidRPr="0075690A">
        <w:rPr>
          <w:b/>
          <w:color w:val="7F7F7F" w:themeColor="text1" w:themeTint="80"/>
          <w:lang w:val="en-US"/>
        </w:rPr>
        <w:br/>
        <w:t>July 2007 and March 2017</w:t>
      </w:r>
    </w:p>
    <w:p w14:paraId="38C6D972" w14:textId="77777777" w:rsidR="00922926" w:rsidRPr="0075690A" w:rsidRDefault="00922926" w:rsidP="00922926">
      <w:pPr>
        <w:tabs>
          <w:tab w:val="left" w:pos="4962"/>
        </w:tabs>
        <w:ind w:right="2835"/>
        <w:jc w:val="center"/>
        <w:rPr>
          <w:b/>
          <w:color w:val="7F7F7F" w:themeColor="text1" w:themeTint="80"/>
          <w:lang w:val="en-US"/>
        </w:rPr>
      </w:pPr>
      <w:r w:rsidRPr="0075690A">
        <w:rPr>
          <w:b/>
          <w:noProof/>
          <w:color w:val="7F7F7F" w:themeColor="text1" w:themeTint="80"/>
          <w:lang w:eastAsia="de-DE"/>
        </w:rPr>
        <mc:AlternateContent>
          <mc:Choice Requires="wps">
            <w:drawing>
              <wp:anchor distT="0" distB="0" distL="114300" distR="114300" simplePos="0" relativeHeight="251646976" behindDoc="0" locked="0" layoutInCell="1" allowOverlap="1" wp14:anchorId="01485EDF" wp14:editId="506C34AD">
                <wp:simplePos x="0" y="0"/>
                <wp:positionH relativeFrom="column">
                  <wp:posOffset>1967230</wp:posOffset>
                </wp:positionH>
                <wp:positionV relativeFrom="paragraph">
                  <wp:posOffset>193675</wp:posOffset>
                </wp:positionV>
                <wp:extent cx="0" cy="409575"/>
                <wp:effectExtent l="76200" t="0" r="57150" b="47625"/>
                <wp:wrapNone/>
                <wp:docPr id="4" name="Gerade Verbindung mit Pfeil 4"/>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E2F43A" id="_x0000_t32" coordsize="21600,21600" o:spt="32" o:oned="t" path="m,l21600,21600e" filled="f">
                <v:path arrowok="t" fillok="f" o:connecttype="none"/>
                <o:lock v:ext="edit" shapetype="t"/>
              </v:shapetype>
              <v:shape id="Gerade Verbindung mit Pfeil 4" o:spid="_x0000_s1026" type="#_x0000_t32" style="position:absolute;margin-left:154.9pt;margin-top:15.25pt;width:0;height:32.25pt;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" strokecolor="#4579b8 [3044]">
                <v:stroke endarrow="block"/>
              </v:shape>
            </w:pict>
          </mc:Fallback>
        </mc:AlternateContent>
      </w:r>
      <w:r w:rsidRPr="0075690A">
        <w:rPr>
          <w:b/>
          <w:color w:val="7F7F7F" w:themeColor="text1" w:themeTint="80"/>
          <w:lang w:val="en-US"/>
        </w:rPr>
        <w:t>n = 10.000</w:t>
      </w:r>
    </w:p>
    <w:p w14:paraId="3F90C23B" w14:textId="77777777" w:rsidR="00922926" w:rsidRPr="0075690A" w:rsidRDefault="00922926" w:rsidP="00922926">
      <w:pPr>
        <w:tabs>
          <w:tab w:val="left" w:pos="4962"/>
        </w:tabs>
        <w:ind w:right="2835"/>
        <w:jc w:val="center"/>
        <w:rPr>
          <w:b/>
          <w:color w:val="7F7F7F" w:themeColor="text1" w:themeTint="80"/>
          <w:lang w:val="en-US"/>
        </w:rPr>
      </w:pPr>
      <w:r w:rsidRPr="0075690A">
        <w:rPr>
          <w:b/>
          <w:noProof/>
          <w:color w:val="7F7F7F" w:themeColor="text1" w:themeTint="80"/>
          <w:lang w:eastAsia="de-DE"/>
        </w:rPr>
        <mc:AlternateContent>
          <mc:Choice Requires="wps">
            <w:drawing>
              <wp:anchor distT="0" distB="0" distL="114300" distR="114300" simplePos="0" relativeHeight="251653120" behindDoc="0" locked="0" layoutInCell="1" allowOverlap="1" wp14:anchorId="622DBC5F" wp14:editId="0FA0608E">
                <wp:simplePos x="0" y="0"/>
                <wp:positionH relativeFrom="column">
                  <wp:posOffset>519572</wp:posOffset>
                </wp:positionH>
                <wp:positionV relativeFrom="paragraph">
                  <wp:posOffset>281599</wp:posOffset>
                </wp:positionV>
                <wp:extent cx="2920071" cy="619125"/>
                <wp:effectExtent l="0" t="0" r="13970" b="28575"/>
                <wp:wrapNone/>
                <wp:docPr id="5" name="Rechteck 5"/>
                <wp:cNvGraphicFramePr/>
                <a:graphic xmlns:a="http://schemas.openxmlformats.org/drawingml/2006/main">
                  <a:graphicData uri="http://schemas.microsoft.com/office/word/2010/wordprocessingShape">
                    <wps:wsp>
                      <wps:cNvSpPr/>
                      <wps:spPr>
                        <a:xfrm>
                          <a:off x="0" y="0"/>
                          <a:ext cx="2920071" cy="619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EFCF6E" id="Rechteck 5" o:spid="_x0000_s1026" style="position:absolute;margin-left:40.9pt;margin-top:22.15pt;width:229.95pt;height:48.7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" filled="f" strokecolor="#243f60 [1604]" strokeweight="2pt"/>
            </w:pict>
          </mc:Fallback>
        </mc:AlternateContent>
      </w:r>
    </w:p>
    <w:p w14:paraId="2F7826C7" w14:textId="77777777" w:rsidR="00922926" w:rsidRPr="0075690A" w:rsidRDefault="00922926" w:rsidP="00922926">
      <w:pPr>
        <w:tabs>
          <w:tab w:val="left" w:pos="4962"/>
        </w:tabs>
        <w:spacing w:after="0"/>
        <w:ind w:right="2835"/>
        <w:jc w:val="center"/>
        <w:rPr>
          <w:b/>
          <w:color w:val="7F7F7F" w:themeColor="text1" w:themeTint="80"/>
          <w:lang w:val="en-US"/>
        </w:rPr>
      </w:pPr>
      <w:r w:rsidRPr="0075690A">
        <w:rPr>
          <w:b/>
          <w:color w:val="7F7F7F" w:themeColor="text1" w:themeTint="80"/>
          <w:lang w:val="en-US"/>
        </w:rPr>
        <w:t>Cases categorized according to Ring&amp;Messmer’s</w:t>
      </w:r>
      <w:r w:rsidRPr="0075690A">
        <w:rPr>
          <w:b/>
          <w:color w:val="7F7F7F" w:themeColor="text1" w:themeTint="80"/>
          <w:lang w:val="en-US"/>
        </w:rPr>
        <w:br/>
        <w:t xml:space="preserve"> severity grading system</w:t>
      </w:r>
    </w:p>
    <w:p w14:paraId="2F7475DD" w14:textId="77777777" w:rsidR="00922926" w:rsidRPr="0075690A" w:rsidRDefault="00922926" w:rsidP="00922926">
      <w:pPr>
        <w:tabs>
          <w:tab w:val="left" w:pos="4962"/>
        </w:tabs>
        <w:ind w:right="2835"/>
        <w:jc w:val="center"/>
        <w:rPr>
          <w:b/>
          <w:color w:val="7F7F7F" w:themeColor="text1" w:themeTint="80"/>
          <w:lang w:val="en-US"/>
        </w:rPr>
      </w:pPr>
      <w:r w:rsidRPr="0075690A">
        <w:rPr>
          <w:b/>
          <w:noProof/>
          <w:color w:val="7F7F7F" w:themeColor="text1" w:themeTint="80"/>
          <w:lang w:eastAsia="de-DE"/>
        </w:rPr>
        <mc:AlternateContent>
          <mc:Choice Requires="wps">
            <w:drawing>
              <wp:anchor distT="0" distB="0" distL="114300" distR="114300" simplePos="0" relativeHeight="251662336" behindDoc="0" locked="0" layoutInCell="1" allowOverlap="1" wp14:anchorId="16A4EB79" wp14:editId="4FEA4A29">
                <wp:simplePos x="0" y="0"/>
                <wp:positionH relativeFrom="column">
                  <wp:posOffset>1967230</wp:posOffset>
                </wp:positionH>
                <wp:positionV relativeFrom="paragraph">
                  <wp:posOffset>174625</wp:posOffset>
                </wp:positionV>
                <wp:extent cx="0" cy="409575"/>
                <wp:effectExtent l="76200" t="0" r="57150" b="47625"/>
                <wp:wrapNone/>
                <wp:docPr id="6" name="Gerade Verbindung mit Pfeil 6"/>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963210" id="Gerade Verbindung mit Pfeil 6" o:spid="_x0000_s1026" type="#_x0000_t32" style="position:absolute;margin-left:154.9pt;margin-top:13.75pt;width:0;height:32.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" strokecolor="#4579b8 [3044]">
                <v:stroke endarrow="block"/>
              </v:shape>
            </w:pict>
          </mc:Fallback>
        </mc:AlternateContent>
      </w:r>
      <w:r w:rsidRPr="0075690A">
        <w:rPr>
          <w:b/>
          <w:noProof/>
          <w:color w:val="7F7F7F" w:themeColor="text1" w:themeTint="80"/>
          <w:lang w:eastAsia="de-DE"/>
        </w:rPr>
        <mc:AlternateContent>
          <mc:Choice Requires="wps">
            <w:drawing>
              <wp:anchor distT="0" distB="0" distL="114300" distR="114300" simplePos="0" relativeHeight="251643904" behindDoc="0" locked="0" layoutInCell="1" allowOverlap="1" wp14:anchorId="6A2BF27D" wp14:editId="33029F52">
                <wp:simplePos x="0" y="0"/>
                <wp:positionH relativeFrom="column">
                  <wp:posOffset>567054</wp:posOffset>
                </wp:positionH>
                <wp:positionV relativeFrom="paragraph">
                  <wp:posOffset>193675</wp:posOffset>
                </wp:positionV>
                <wp:extent cx="771525" cy="381000"/>
                <wp:effectExtent l="38100" t="0" r="28575" b="57150"/>
                <wp:wrapNone/>
                <wp:docPr id="8" name="Gerade Verbindung mit Pfeil 8"/>
                <wp:cNvGraphicFramePr/>
                <a:graphic xmlns:a="http://schemas.openxmlformats.org/drawingml/2006/main">
                  <a:graphicData uri="http://schemas.microsoft.com/office/word/2010/wordprocessingShape">
                    <wps:wsp>
                      <wps:cNvCnPr/>
                      <wps:spPr>
                        <a:xfrm flipH="1">
                          <a:off x="0" y="0"/>
                          <a:ext cx="7715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F72DF9" id="Gerade Verbindung mit Pfeil 8" o:spid="_x0000_s1026" type="#_x0000_t32" style="position:absolute;margin-left:44.65pt;margin-top:15.25pt;width:60.75pt;height:30pt;flip:x;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" strokecolor="#4579b8 [3044]">
                <v:stroke endarrow="block"/>
              </v:shape>
            </w:pict>
          </mc:Fallback>
        </mc:AlternateContent>
      </w:r>
      <w:r w:rsidRPr="0075690A">
        <w:rPr>
          <w:b/>
          <w:color w:val="7F7F7F" w:themeColor="text1" w:themeTint="80"/>
          <w:lang w:val="en-US"/>
        </w:rPr>
        <w:t>n = 9.758</w:t>
      </w:r>
    </w:p>
    <w:p w14:paraId="21DA6366" w14:textId="77777777" w:rsidR="00922926" w:rsidRPr="0075690A" w:rsidRDefault="00922926" w:rsidP="00922926">
      <w:pPr>
        <w:tabs>
          <w:tab w:val="left" w:pos="4962"/>
        </w:tabs>
        <w:ind w:right="2835"/>
        <w:jc w:val="center"/>
        <w:rPr>
          <w:b/>
          <w:color w:val="7F7F7F" w:themeColor="text1" w:themeTint="80"/>
          <w:lang w:val="en-US"/>
        </w:rPr>
      </w:pPr>
      <w:r w:rsidRPr="0075690A">
        <w:rPr>
          <w:b/>
          <w:noProof/>
          <w:color w:val="7F7F7F" w:themeColor="text1" w:themeTint="80"/>
          <w:lang w:eastAsia="de-DE"/>
        </w:rPr>
        <mc:AlternateContent>
          <mc:Choice Requires="wps">
            <w:drawing>
              <wp:anchor distT="0" distB="0" distL="114300" distR="114300" simplePos="0" relativeHeight="251659264" behindDoc="0" locked="0" layoutInCell="1" allowOverlap="1" wp14:anchorId="06A6D493" wp14:editId="4935BF54">
                <wp:simplePos x="0" y="0"/>
                <wp:positionH relativeFrom="column">
                  <wp:posOffset>-114300</wp:posOffset>
                </wp:positionH>
                <wp:positionV relativeFrom="paragraph">
                  <wp:posOffset>251460</wp:posOffset>
                </wp:positionV>
                <wp:extent cx="1386205" cy="485775"/>
                <wp:effectExtent l="0" t="0" r="23495" b="28575"/>
                <wp:wrapNone/>
                <wp:docPr id="14" name="Rechteck 14"/>
                <wp:cNvGraphicFramePr/>
                <a:graphic xmlns:a="http://schemas.openxmlformats.org/drawingml/2006/main">
                  <a:graphicData uri="http://schemas.microsoft.com/office/word/2010/wordprocessingShape">
                    <wps:wsp>
                      <wps:cNvSpPr/>
                      <wps:spPr>
                        <a:xfrm>
                          <a:off x="0" y="0"/>
                          <a:ext cx="1386205" cy="485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481265" id="Rechteck 14" o:spid="_x0000_s1026" style="position:absolute;margin-left:-9pt;margin-top:19.8pt;width:109.1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" filled="f" strokecolor="#243f60 [1604]" strokeweight="2pt"/>
            </w:pict>
          </mc:Fallback>
        </mc:AlternateContent>
      </w:r>
      <w:r w:rsidRPr="0075690A">
        <w:rPr>
          <w:b/>
          <w:noProof/>
          <w:color w:val="7F7F7F" w:themeColor="text1" w:themeTint="80"/>
          <w:lang w:eastAsia="de-DE"/>
        </w:rPr>
        <mc:AlternateContent>
          <mc:Choice Requires="wps">
            <w:drawing>
              <wp:anchor distT="0" distB="0" distL="114300" distR="114300" simplePos="0" relativeHeight="251656192" behindDoc="0" locked="0" layoutInCell="1" allowOverlap="1" wp14:anchorId="2DF9CEA3" wp14:editId="637903E0">
                <wp:simplePos x="0" y="0"/>
                <wp:positionH relativeFrom="column">
                  <wp:posOffset>1424305</wp:posOffset>
                </wp:positionH>
                <wp:positionV relativeFrom="paragraph">
                  <wp:posOffset>251459</wp:posOffset>
                </wp:positionV>
                <wp:extent cx="1104900" cy="485775"/>
                <wp:effectExtent l="0" t="0" r="19050" b="28575"/>
                <wp:wrapNone/>
                <wp:docPr id="15" name="Rechteck 15"/>
                <wp:cNvGraphicFramePr/>
                <a:graphic xmlns:a="http://schemas.openxmlformats.org/drawingml/2006/main">
                  <a:graphicData uri="http://schemas.microsoft.com/office/word/2010/wordprocessingShape">
                    <wps:wsp>
                      <wps:cNvSpPr/>
                      <wps:spPr>
                        <a:xfrm>
                          <a:off x="0" y="0"/>
                          <a:ext cx="1104900" cy="485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37F155" id="Rechteck 15" o:spid="_x0000_s1026" style="position:absolute;margin-left:112.15pt;margin-top:19.8pt;width:87pt;height:38.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" filled="f" strokecolor="#243f60 [1604]" strokeweight="2pt"/>
            </w:pict>
          </mc:Fallback>
        </mc:AlternateContent>
      </w:r>
      <w:r w:rsidRPr="0075690A">
        <w:rPr>
          <w:b/>
          <w:noProof/>
          <w:color w:val="7F7F7F" w:themeColor="text1" w:themeTint="80"/>
          <w:lang w:eastAsia="de-DE"/>
        </w:rPr>
        <mc:AlternateContent>
          <mc:Choice Requires="wps">
            <w:drawing>
              <wp:anchor distT="45720" distB="45720" distL="114300" distR="114300" simplePos="0" relativeHeight="251640832" behindDoc="0" locked="0" layoutInCell="1" allowOverlap="1" wp14:anchorId="34969F36" wp14:editId="1166B79B">
                <wp:simplePos x="0" y="0"/>
                <wp:positionH relativeFrom="column">
                  <wp:posOffset>-128270</wp:posOffset>
                </wp:positionH>
                <wp:positionV relativeFrom="paragraph">
                  <wp:posOffset>279400</wp:posOffset>
                </wp:positionV>
                <wp:extent cx="1439545" cy="1404620"/>
                <wp:effectExtent l="0" t="0" r="0" b="0"/>
                <wp:wrapNone/>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545" cy="1404620"/>
                        </a:xfrm>
                        <a:prstGeom prst="rect">
                          <a:avLst/>
                        </a:prstGeom>
                        <a:noFill/>
                        <a:ln w="9525">
                          <a:noFill/>
                          <a:miter lim="800000"/>
                          <a:headEnd/>
                          <a:tailEnd/>
                        </a:ln>
                      </wps:spPr>
                      <wps:txbx>
                        <w:txbxContent>
                          <w:p w14:paraId="5BA19EE1" w14:textId="77777777" w:rsidR="00CC50D4" w:rsidRPr="0075690A" w:rsidRDefault="00CC50D4" w:rsidP="00922926">
                            <w:pPr>
                              <w:spacing w:after="0"/>
                              <w:jc w:val="center"/>
                              <w:rPr>
                                <w:b/>
                                <w:color w:val="7F7F7F" w:themeColor="text1" w:themeTint="80"/>
                              </w:rPr>
                            </w:pPr>
                            <w:r w:rsidRPr="0075690A">
                              <w:rPr>
                                <w:b/>
                                <w:color w:val="7F7F7F" w:themeColor="text1" w:themeTint="80"/>
                              </w:rPr>
                              <w:t>children&amp;adolescent</w:t>
                            </w:r>
                          </w:p>
                          <w:p w14:paraId="62591253" w14:textId="77777777" w:rsidR="00CC50D4" w:rsidRPr="0075690A" w:rsidRDefault="00CC50D4" w:rsidP="00922926">
                            <w:pPr>
                              <w:jc w:val="center"/>
                              <w:rPr>
                                <w:b/>
                                <w:color w:val="7F7F7F" w:themeColor="text1" w:themeTint="80"/>
                              </w:rPr>
                            </w:pPr>
                            <w:r w:rsidRPr="0075690A">
                              <w:rPr>
                                <w:b/>
                                <w:color w:val="7F7F7F" w:themeColor="text1" w:themeTint="80"/>
                              </w:rPr>
                              <w:t>n = 2622 (27%)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969F36" id="_x0000_t202" coordsize="21600,21600" o:spt="202" path="m,l,21600r21600,l21600,xe">
                <v:stroke joinstyle="miter"/>
                <v:path gradientshapeok="t" o:connecttype="rect"/>
              </v:shapetype>
              <v:shape id="Textfeld 2" o:spid="_x0000_s1026" type="#_x0000_t202" style="position:absolute;left:0;text-align:left;margin-left:-10.1pt;margin-top:22pt;width:113.35pt;height:110.6pt;z-index:251640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" filled="f" stroked="f">
                <v:textbox style="mso-fit-shape-to-text:t">
                  <w:txbxContent>
                    <w:p w14:paraId="5BA19EE1" w14:textId="77777777" w:rsidR="00CC50D4" w:rsidRPr="0075690A" w:rsidRDefault="00CC50D4" w:rsidP="00922926">
                      <w:pPr>
                        <w:spacing w:after="0"/>
                        <w:jc w:val="center"/>
                        <w:rPr>
                          <w:b/>
                          <w:color w:val="7F7F7F" w:themeColor="text1" w:themeTint="80"/>
                        </w:rPr>
                      </w:pPr>
                      <w:r w:rsidRPr="0075690A">
                        <w:rPr>
                          <w:b/>
                          <w:color w:val="7F7F7F" w:themeColor="text1" w:themeTint="80"/>
                        </w:rPr>
                        <w:t>children&amp;adolescent</w:t>
                      </w:r>
                    </w:p>
                    <w:p w14:paraId="62591253" w14:textId="77777777" w:rsidR="00CC50D4" w:rsidRPr="0075690A" w:rsidRDefault="00CC50D4" w:rsidP="00922926">
                      <w:pPr>
                        <w:jc w:val="center"/>
                        <w:rPr>
                          <w:b/>
                          <w:color w:val="7F7F7F" w:themeColor="text1" w:themeTint="80"/>
                        </w:rPr>
                      </w:pPr>
                      <w:r w:rsidRPr="0075690A">
                        <w:rPr>
                          <w:b/>
                          <w:color w:val="7F7F7F" w:themeColor="text1" w:themeTint="80"/>
                        </w:rPr>
                        <w:t>n = 2622 (27%)</w:t>
                      </w:r>
                    </w:p>
                  </w:txbxContent>
                </v:textbox>
              </v:shape>
            </w:pict>
          </mc:Fallback>
        </mc:AlternateContent>
      </w:r>
    </w:p>
    <w:p w14:paraId="5223F7CD" w14:textId="77777777" w:rsidR="00922926" w:rsidRPr="0075690A" w:rsidRDefault="00922926" w:rsidP="00922926">
      <w:pPr>
        <w:tabs>
          <w:tab w:val="left" w:pos="4962"/>
        </w:tabs>
        <w:spacing w:after="0"/>
        <w:ind w:right="2835"/>
        <w:jc w:val="center"/>
        <w:rPr>
          <w:b/>
          <w:color w:val="7F7F7F" w:themeColor="text1" w:themeTint="80"/>
          <w:lang w:val="en-US"/>
        </w:rPr>
      </w:pPr>
      <w:r w:rsidRPr="0075690A">
        <w:rPr>
          <w:b/>
          <w:color w:val="7F7F7F" w:themeColor="text1" w:themeTint="80"/>
          <w:lang w:val="en-US"/>
        </w:rPr>
        <w:t>adults ≥18 years</w:t>
      </w:r>
    </w:p>
    <w:p w14:paraId="48E652B5" w14:textId="77777777" w:rsidR="00922926" w:rsidRPr="0075690A" w:rsidRDefault="00922926" w:rsidP="00922926">
      <w:pPr>
        <w:tabs>
          <w:tab w:val="left" w:pos="4962"/>
        </w:tabs>
        <w:ind w:right="2835"/>
        <w:jc w:val="center"/>
        <w:rPr>
          <w:b/>
          <w:color w:val="7F7F7F" w:themeColor="text1" w:themeTint="80"/>
          <w:lang w:val="en-US"/>
        </w:rPr>
      </w:pPr>
      <w:r w:rsidRPr="0075690A">
        <w:rPr>
          <w:b/>
          <w:noProof/>
          <w:color w:val="7F7F7F" w:themeColor="text1" w:themeTint="80"/>
          <w:lang w:eastAsia="de-DE"/>
        </w:rPr>
        <mc:AlternateContent>
          <mc:Choice Requires="wps">
            <w:drawing>
              <wp:anchor distT="0" distB="0" distL="114300" distR="114300" simplePos="0" relativeHeight="251677696" behindDoc="0" locked="0" layoutInCell="1" allowOverlap="1" wp14:anchorId="2C9E78BF" wp14:editId="568AFD25">
                <wp:simplePos x="0" y="0"/>
                <wp:positionH relativeFrom="column">
                  <wp:posOffset>2245741</wp:posOffset>
                </wp:positionH>
                <wp:positionV relativeFrom="paragraph">
                  <wp:posOffset>216637</wp:posOffset>
                </wp:positionV>
                <wp:extent cx="789762" cy="212090"/>
                <wp:effectExtent l="0" t="0" r="67945" b="73660"/>
                <wp:wrapNone/>
                <wp:docPr id="25" name="Gerade Verbindung mit Pfeil 25"/>
                <wp:cNvGraphicFramePr/>
                <a:graphic xmlns:a="http://schemas.openxmlformats.org/drawingml/2006/main">
                  <a:graphicData uri="http://schemas.microsoft.com/office/word/2010/wordprocessingShape">
                    <wps:wsp>
                      <wps:cNvCnPr/>
                      <wps:spPr>
                        <a:xfrm>
                          <a:off x="0" y="0"/>
                          <a:ext cx="789762" cy="212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776706" id="Gerade Verbindung mit Pfeil 25" o:spid="_x0000_s1026" type="#_x0000_t32" style="position:absolute;margin-left:176.85pt;margin-top:17.05pt;width:62.2pt;height:16.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" strokecolor="#4579b8 [3044]">
                <v:stroke endarrow="block"/>
              </v:shape>
            </w:pict>
          </mc:Fallback>
        </mc:AlternateContent>
      </w:r>
      <w:r w:rsidRPr="0075690A">
        <w:rPr>
          <w:b/>
          <w:noProof/>
          <w:color w:val="7F7F7F" w:themeColor="text1" w:themeTint="80"/>
          <w:lang w:eastAsia="de-DE"/>
        </w:rPr>
        <mc:AlternateContent>
          <mc:Choice Requires="wps">
            <w:drawing>
              <wp:anchor distT="0" distB="0" distL="114300" distR="114300" simplePos="0" relativeHeight="251680768" behindDoc="0" locked="0" layoutInCell="1" allowOverlap="1" wp14:anchorId="2D1E5267" wp14:editId="7F4C0AB6">
                <wp:simplePos x="0" y="0"/>
                <wp:positionH relativeFrom="column">
                  <wp:posOffset>2545664</wp:posOffset>
                </wp:positionH>
                <wp:positionV relativeFrom="paragraph">
                  <wp:posOffset>219608</wp:posOffset>
                </wp:positionV>
                <wp:extent cx="1718564" cy="150064"/>
                <wp:effectExtent l="0" t="0" r="72390" b="97790"/>
                <wp:wrapNone/>
                <wp:docPr id="26" name="Gerade Verbindung mit Pfeil 26"/>
                <wp:cNvGraphicFramePr/>
                <a:graphic xmlns:a="http://schemas.openxmlformats.org/drawingml/2006/main">
                  <a:graphicData uri="http://schemas.microsoft.com/office/word/2010/wordprocessingShape">
                    <wps:wsp>
                      <wps:cNvCnPr/>
                      <wps:spPr>
                        <a:xfrm>
                          <a:off x="0" y="0"/>
                          <a:ext cx="1718564" cy="150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001558" id="Gerade Verbindung mit Pfeil 26" o:spid="_x0000_s1026" type="#_x0000_t32" style="position:absolute;margin-left:200.45pt;margin-top:17.3pt;width:135.3pt;height:1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" strokecolor="#4579b8 [3044]">
                <v:stroke endarrow="block"/>
              </v:shape>
            </w:pict>
          </mc:Fallback>
        </mc:AlternateContent>
      </w:r>
      <w:r w:rsidRPr="0075690A">
        <w:rPr>
          <w:b/>
          <w:noProof/>
          <w:color w:val="7F7F7F" w:themeColor="text1" w:themeTint="80"/>
          <w:lang w:eastAsia="de-DE"/>
        </w:rPr>
        <mc:AlternateContent>
          <mc:Choice Requires="wps">
            <w:drawing>
              <wp:anchor distT="0" distB="0" distL="114300" distR="114300" simplePos="0" relativeHeight="251674624" behindDoc="0" locked="0" layoutInCell="1" allowOverlap="1" wp14:anchorId="2343EB65" wp14:editId="7FAA3E28">
                <wp:simplePos x="0" y="0"/>
                <wp:positionH relativeFrom="column">
                  <wp:posOffset>1960447</wp:posOffset>
                </wp:positionH>
                <wp:positionV relativeFrom="paragraph">
                  <wp:posOffset>219608</wp:posOffset>
                </wp:positionV>
                <wp:extent cx="7315" cy="201778"/>
                <wp:effectExtent l="76200" t="0" r="69215" b="65405"/>
                <wp:wrapNone/>
                <wp:docPr id="24" name="Gerade Verbindung mit Pfeil 24"/>
                <wp:cNvGraphicFramePr/>
                <a:graphic xmlns:a="http://schemas.openxmlformats.org/drawingml/2006/main">
                  <a:graphicData uri="http://schemas.microsoft.com/office/word/2010/wordprocessingShape">
                    <wps:wsp>
                      <wps:cNvCnPr/>
                      <wps:spPr>
                        <a:xfrm flipH="1">
                          <a:off x="0" y="0"/>
                          <a:ext cx="7315" cy="2017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2FFA5B" id="Gerade Verbindung mit Pfeil 24" o:spid="_x0000_s1026" type="#_x0000_t32" style="position:absolute;margin-left:154.35pt;margin-top:17.3pt;width:.6pt;height:15.9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" strokecolor="#4579b8 [3044]">
                <v:stroke endarrow="block"/>
              </v:shape>
            </w:pict>
          </mc:Fallback>
        </mc:AlternateContent>
      </w:r>
      <w:r w:rsidRPr="0075690A">
        <w:rPr>
          <w:b/>
          <w:color w:val="7F7F7F" w:themeColor="text1" w:themeTint="80"/>
          <w:lang w:val="en-US"/>
        </w:rPr>
        <w:t>n = 7136 (73%)</w:t>
      </w:r>
    </w:p>
    <w:p w14:paraId="46FFBE6C" w14:textId="77777777" w:rsidR="00922926" w:rsidRPr="0075690A" w:rsidRDefault="00922926" w:rsidP="00922926">
      <w:pPr>
        <w:spacing w:after="0"/>
        <w:rPr>
          <w:b/>
          <w:color w:val="7F7F7F" w:themeColor="text1" w:themeTint="80"/>
          <w:lang w:val="en-US"/>
        </w:rPr>
      </w:pPr>
      <w:r w:rsidRPr="0075690A">
        <w:rPr>
          <w:b/>
          <w:noProof/>
          <w:color w:val="7F7F7F" w:themeColor="text1" w:themeTint="80"/>
          <w:lang w:eastAsia="de-DE"/>
        </w:rPr>
        <mc:AlternateContent>
          <mc:Choice Requires="wps">
            <w:drawing>
              <wp:anchor distT="45720" distB="45720" distL="114300" distR="114300" simplePos="0" relativeHeight="251671552" behindDoc="0" locked="0" layoutInCell="1" allowOverlap="1" wp14:anchorId="411F74C6" wp14:editId="6ECFADAA">
                <wp:simplePos x="0" y="0"/>
                <wp:positionH relativeFrom="column">
                  <wp:posOffset>3779190</wp:posOffset>
                </wp:positionH>
                <wp:positionV relativeFrom="paragraph">
                  <wp:posOffset>53340</wp:posOffset>
                </wp:positionV>
                <wp:extent cx="1052830" cy="657860"/>
                <wp:effectExtent l="0" t="0" r="0" b="0"/>
                <wp:wrapNone/>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830" cy="657860"/>
                        </a:xfrm>
                        <a:prstGeom prst="rect">
                          <a:avLst/>
                        </a:prstGeom>
                        <a:noFill/>
                        <a:ln w="9525">
                          <a:noFill/>
                          <a:miter lim="800000"/>
                          <a:headEnd/>
                          <a:tailEnd/>
                        </a:ln>
                      </wps:spPr>
                      <wps:txbx>
                        <w:txbxContent>
                          <w:p w14:paraId="2014DF0C" w14:textId="77777777" w:rsidR="00CC50D4" w:rsidRPr="0075690A" w:rsidRDefault="00CC50D4" w:rsidP="00922926">
                            <w:pPr>
                              <w:spacing w:after="0"/>
                              <w:jc w:val="center"/>
                              <w:rPr>
                                <w:b/>
                                <w:color w:val="7F7F7F" w:themeColor="text1" w:themeTint="80"/>
                              </w:rPr>
                            </w:pPr>
                            <w:r w:rsidRPr="0075690A">
                              <w:rPr>
                                <w:b/>
                                <w:color w:val="7F7F7F" w:themeColor="text1" w:themeTint="80"/>
                              </w:rPr>
                              <w:t>Elderly</w:t>
                            </w:r>
                          </w:p>
                          <w:p w14:paraId="5BBD89E1" w14:textId="77777777" w:rsidR="00CC50D4" w:rsidRPr="0075690A" w:rsidRDefault="00CC50D4" w:rsidP="00922926">
                            <w:pPr>
                              <w:spacing w:after="0"/>
                              <w:jc w:val="center"/>
                              <w:rPr>
                                <w:b/>
                                <w:color w:val="7F7F7F" w:themeColor="text1" w:themeTint="80"/>
                              </w:rPr>
                            </w:pPr>
                            <w:r w:rsidRPr="0075690A">
                              <w:rPr>
                                <w:b/>
                                <w:color w:val="7F7F7F" w:themeColor="text1" w:themeTint="80"/>
                              </w:rPr>
                              <w:t>≥64 y</w:t>
                            </w:r>
                          </w:p>
                          <w:p w14:paraId="115F5143" w14:textId="77777777" w:rsidR="00CC50D4" w:rsidRPr="0075690A" w:rsidRDefault="00CC50D4" w:rsidP="00922926">
                            <w:pPr>
                              <w:jc w:val="center"/>
                              <w:rPr>
                                <w:b/>
                                <w:color w:val="7F7F7F" w:themeColor="text1" w:themeTint="80"/>
                              </w:rPr>
                            </w:pPr>
                            <w:r w:rsidRPr="0075690A">
                              <w:rPr>
                                <w:b/>
                                <w:color w:val="7F7F7F" w:themeColor="text1" w:themeTint="80"/>
                              </w:rPr>
                              <w:t>n = 1165 (12%)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1F74C6" id="_x0000_s1027" type="#_x0000_t202" style="position:absolute;margin-left:297.55pt;margin-top:4.2pt;width:82.9pt;height:51.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" filled="f" stroked="f">
                <v:textbox>
                  <w:txbxContent>
                    <w:p w14:paraId="2014DF0C" w14:textId="77777777" w:rsidR="00CC50D4" w:rsidRPr="0075690A" w:rsidRDefault="00CC50D4" w:rsidP="00922926">
                      <w:pPr>
                        <w:spacing w:after="0"/>
                        <w:jc w:val="center"/>
                        <w:rPr>
                          <w:b/>
                          <w:color w:val="7F7F7F" w:themeColor="text1" w:themeTint="80"/>
                        </w:rPr>
                      </w:pPr>
                      <w:r w:rsidRPr="0075690A">
                        <w:rPr>
                          <w:b/>
                          <w:color w:val="7F7F7F" w:themeColor="text1" w:themeTint="80"/>
                        </w:rPr>
                        <w:t>Elderly</w:t>
                      </w:r>
                    </w:p>
                    <w:p w14:paraId="5BBD89E1" w14:textId="77777777" w:rsidR="00CC50D4" w:rsidRPr="0075690A" w:rsidRDefault="00CC50D4" w:rsidP="00922926">
                      <w:pPr>
                        <w:spacing w:after="0"/>
                        <w:jc w:val="center"/>
                        <w:rPr>
                          <w:b/>
                          <w:color w:val="7F7F7F" w:themeColor="text1" w:themeTint="80"/>
                        </w:rPr>
                      </w:pPr>
                      <w:r w:rsidRPr="0075690A">
                        <w:rPr>
                          <w:b/>
                          <w:color w:val="7F7F7F" w:themeColor="text1" w:themeTint="80"/>
                        </w:rPr>
                        <w:t>≥64 y</w:t>
                      </w:r>
                    </w:p>
                    <w:p w14:paraId="115F5143" w14:textId="77777777" w:rsidR="00CC50D4" w:rsidRPr="0075690A" w:rsidRDefault="00CC50D4" w:rsidP="00922926">
                      <w:pPr>
                        <w:jc w:val="center"/>
                        <w:rPr>
                          <w:b/>
                          <w:color w:val="7F7F7F" w:themeColor="text1" w:themeTint="80"/>
                        </w:rPr>
                      </w:pPr>
                      <w:r w:rsidRPr="0075690A">
                        <w:rPr>
                          <w:b/>
                          <w:color w:val="7F7F7F" w:themeColor="text1" w:themeTint="80"/>
                        </w:rPr>
                        <w:t>n = 1165 (12%)</w:t>
                      </w:r>
                    </w:p>
                  </w:txbxContent>
                </v:textbox>
              </v:shape>
            </w:pict>
          </mc:Fallback>
        </mc:AlternateContent>
      </w:r>
      <w:r w:rsidRPr="0075690A">
        <w:rPr>
          <w:b/>
          <w:noProof/>
          <w:color w:val="7F7F7F" w:themeColor="text1" w:themeTint="80"/>
          <w:lang w:eastAsia="de-DE"/>
        </w:rPr>
        <mc:AlternateContent>
          <mc:Choice Requires="wps">
            <w:drawing>
              <wp:anchor distT="45720" distB="45720" distL="114300" distR="114300" simplePos="0" relativeHeight="251669504" behindDoc="0" locked="0" layoutInCell="1" allowOverlap="1" wp14:anchorId="30463584" wp14:editId="107FCC04">
                <wp:simplePos x="0" y="0"/>
                <wp:positionH relativeFrom="column">
                  <wp:posOffset>2553665</wp:posOffset>
                </wp:positionH>
                <wp:positionV relativeFrom="paragraph">
                  <wp:posOffset>59690</wp:posOffset>
                </wp:positionV>
                <wp:extent cx="1052830" cy="657860"/>
                <wp:effectExtent l="0" t="0" r="0" b="0"/>
                <wp:wrapNone/>
                <wp:docPr id="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830" cy="657860"/>
                        </a:xfrm>
                        <a:prstGeom prst="rect">
                          <a:avLst/>
                        </a:prstGeom>
                        <a:noFill/>
                        <a:ln w="9525">
                          <a:noFill/>
                          <a:miter lim="800000"/>
                          <a:headEnd/>
                          <a:tailEnd/>
                        </a:ln>
                      </wps:spPr>
                      <wps:txbx>
                        <w:txbxContent>
                          <w:p w14:paraId="437F6CD7" w14:textId="77777777" w:rsidR="00CC50D4" w:rsidRPr="0075690A" w:rsidRDefault="00CC50D4" w:rsidP="00922926">
                            <w:pPr>
                              <w:spacing w:after="0"/>
                              <w:jc w:val="center"/>
                              <w:rPr>
                                <w:b/>
                                <w:color w:val="7F7F7F" w:themeColor="text1" w:themeTint="80"/>
                              </w:rPr>
                            </w:pPr>
                            <w:r w:rsidRPr="0075690A">
                              <w:rPr>
                                <w:b/>
                                <w:color w:val="7F7F7F" w:themeColor="text1" w:themeTint="80"/>
                              </w:rPr>
                              <w:t>Adults</w:t>
                            </w:r>
                          </w:p>
                          <w:p w14:paraId="0A7F4E19" w14:textId="77777777" w:rsidR="00CC50D4" w:rsidRPr="0075690A" w:rsidRDefault="00CC50D4" w:rsidP="00922926">
                            <w:pPr>
                              <w:spacing w:after="0"/>
                              <w:jc w:val="center"/>
                              <w:rPr>
                                <w:b/>
                                <w:color w:val="7F7F7F" w:themeColor="text1" w:themeTint="80"/>
                              </w:rPr>
                            </w:pPr>
                            <w:r w:rsidRPr="0075690A">
                              <w:rPr>
                                <w:b/>
                                <w:color w:val="7F7F7F" w:themeColor="text1" w:themeTint="80"/>
                              </w:rPr>
                              <w:t>41-64 y</w:t>
                            </w:r>
                          </w:p>
                          <w:p w14:paraId="50E3CE54" w14:textId="77777777" w:rsidR="00CC50D4" w:rsidRPr="0075690A" w:rsidRDefault="00CC50D4" w:rsidP="00922926">
                            <w:pPr>
                              <w:jc w:val="center"/>
                              <w:rPr>
                                <w:b/>
                                <w:color w:val="7F7F7F" w:themeColor="text1" w:themeTint="80"/>
                              </w:rPr>
                            </w:pPr>
                            <w:r w:rsidRPr="0075690A">
                              <w:rPr>
                                <w:b/>
                                <w:color w:val="7F7F7F" w:themeColor="text1" w:themeTint="80"/>
                              </w:rPr>
                              <w:t>n = 3611 (37%)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63584" id="_x0000_s1028" type="#_x0000_t202" style="position:absolute;margin-left:201.1pt;margin-top:4.7pt;width:82.9pt;height:51.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" filled="f" stroked="f">
                <v:textbox>
                  <w:txbxContent>
                    <w:p w14:paraId="437F6CD7" w14:textId="77777777" w:rsidR="00CC50D4" w:rsidRPr="0075690A" w:rsidRDefault="00CC50D4" w:rsidP="00922926">
                      <w:pPr>
                        <w:spacing w:after="0"/>
                        <w:jc w:val="center"/>
                        <w:rPr>
                          <w:b/>
                          <w:color w:val="7F7F7F" w:themeColor="text1" w:themeTint="80"/>
                        </w:rPr>
                      </w:pPr>
                      <w:r w:rsidRPr="0075690A">
                        <w:rPr>
                          <w:b/>
                          <w:color w:val="7F7F7F" w:themeColor="text1" w:themeTint="80"/>
                        </w:rPr>
                        <w:t>Adults</w:t>
                      </w:r>
                    </w:p>
                    <w:p w14:paraId="0A7F4E19" w14:textId="77777777" w:rsidR="00CC50D4" w:rsidRPr="0075690A" w:rsidRDefault="00CC50D4" w:rsidP="00922926">
                      <w:pPr>
                        <w:spacing w:after="0"/>
                        <w:jc w:val="center"/>
                        <w:rPr>
                          <w:b/>
                          <w:color w:val="7F7F7F" w:themeColor="text1" w:themeTint="80"/>
                        </w:rPr>
                      </w:pPr>
                      <w:r w:rsidRPr="0075690A">
                        <w:rPr>
                          <w:b/>
                          <w:color w:val="7F7F7F" w:themeColor="text1" w:themeTint="80"/>
                        </w:rPr>
                        <w:t>41-64 y</w:t>
                      </w:r>
                    </w:p>
                    <w:p w14:paraId="50E3CE54" w14:textId="77777777" w:rsidR="00CC50D4" w:rsidRPr="0075690A" w:rsidRDefault="00CC50D4" w:rsidP="00922926">
                      <w:pPr>
                        <w:jc w:val="center"/>
                        <w:rPr>
                          <w:b/>
                          <w:color w:val="7F7F7F" w:themeColor="text1" w:themeTint="80"/>
                        </w:rPr>
                      </w:pPr>
                      <w:r w:rsidRPr="0075690A">
                        <w:rPr>
                          <w:b/>
                          <w:color w:val="7F7F7F" w:themeColor="text1" w:themeTint="80"/>
                        </w:rPr>
                        <w:t>n = 3611 (37%)</w:t>
                      </w:r>
                    </w:p>
                  </w:txbxContent>
                </v:textbox>
              </v:shape>
            </w:pict>
          </mc:Fallback>
        </mc:AlternateContent>
      </w:r>
      <w:r w:rsidRPr="0075690A">
        <w:rPr>
          <w:b/>
          <w:noProof/>
          <w:color w:val="7F7F7F" w:themeColor="text1" w:themeTint="80"/>
          <w:lang w:eastAsia="de-DE"/>
        </w:rPr>
        <mc:AlternateContent>
          <mc:Choice Requires="wps">
            <w:drawing>
              <wp:anchor distT="45720" distB="45720" distL="114300" distR="114300" simplePos="0" relativeHeight="251665408" behindDoc="0" locked="0" layoutInCell="1" allowOverlap="1" wp14:anchorId="11C27EBC" wp14:editId="6D84BE7F">
                <wp:simplePos x="0" y="0"/>
                <wp:positionH relativeFrom="column">
                  <wp:posOffset>1471295</wp:posOffset>
                </wp:positionH>
                <wp:positionV relativeFrom="paragraph">
                  <wp:posOffset>66370</wp:posOffset>
                </wp:positionV>
                <wp:extent cx="1053389" cy="658368"/>
                <wp:effectExtent l="0" t="0" r="0" b="0"/>
                <wp:wrapNone/>
                <wp:docPr id="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3389" cy="658368"/>
                        </a:xfrm>
                        <a:prstGeom prst="rect">
                          <a:avLst/>
                        </a:prstGeom>
                        <a:noFill/>
                        <a:ln w="9525">
                          <a:noFill/>
                          <a:miter lim="800000"/>
                          <a:headEnd/>
                          <a:tailEnd/>
                        </a:ln>
                      </wps:spPr>
                      <wps:txbx>
                        <w:txbxContent>
                          <w:p w14:paraId="1C9D71BC" w14:textId="77777777" w:rsidR="00CC50D4" w:rsidRPr="0075690A" w:rsidRDefault="00CC50D4" w:rsidP="00922926">
                            <w:pPr>
                              <w:spacing w:after="0"/>
                              <w:jc w:val="center"/>
                              <w:rPr>
                                <w:b/>
                                <w:color w:val="7F7F7F" w:themeColor="text1" w:themeTint="80"/>
                              </w:rPr>
                            </w:pPr>
                            <w:r w:rsidRPr="0075690A">
                              <w:rPr>
                                <w:b/>
                                <w:color w:val="7F7F7F" w:themeColor="text1" w:themeTint="80"/>
                              </w:rPr>
                              <w:t>Young adults</w:t>
                            </w:r>
                          </w:p>
                          <w:p w14:paraId="5F20FE01" w14:textId="77777777" w:rsidR="00CC50D4" w:rsidRPr="0075690A" w:rsidRDefault="00CC50D4" w:rsidP="00922926">
                            <w:pPr>
                              <w:spacing w:after="0"/>
                              <w:jc w:val="center"/>
                              <w:rPr>
                                <w:b/>
                                <w:color w:val="7F7F7F" w:themeColor="text1" w:themeTint="80"/>
                              </w:rPr>
                            </w:pPr>
                            <w:r w:rsidRPr="0075690A">
                              <w:rPr>
                                <w:b/>
                                <w:color w:val="7F7F7F" w:themeColor="text1" w:themeTint="80"/>
                              </w:rPr>
                              <w:t>18-40 y</w:t>
                            </w:r>
                          </w:p>
                          <w:p w14:paraId="0FBD5BDC" w14:textId="77777777" w:rsidR="00CC50D4" w:rsidRPr="0075690A" w:rsidRDefault="00CC50D4" w:rsidP="00922926">
                            <w:pPr>
                              <w:jc w:val="center"/>
                              <w:rPr>
                                <w:b/>
                                <w:color w:val="7F7F7F" w:themeColor="text1" w:themeTint="80"/>
                              </w:rPr>
                            </w:pPr>
                            <w:r w:rsidRPr="0075690A">
                              <w:rPr>
                                <w:b/>
                                <w:color w:val="7F7F7F" w:themeColor="text1" w:themeTint="80"/>
                              </w:rPr>
                              <w:t>n = 2360 (24%)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C27EBC" id="_x0000_s1029" type="#_x0000_t202" style="position:absolute;margin-left:115.85pt;margin-top:5.25pt;width:82.95pt;height:51.8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" filled="f" stroked="f">
                <v:textbox>
                  <w:txbxContent>
                    <w:p w14:paraId="1C9D71BC" w14:textId="77777777" w:rsidR="00CC50D4" w:rsidRPr="0075690A" w:rsidRDefault="00CC50D4" w:rsidP="00922926">
                      <w:pPr>
                        <w:spacing w:after="0"/>
                        <w:jc w:val="center"/>
                        <w:rPr>
                          <w:b/>
                          <w:color w:val="7F7F7F" w:themeColor="text1" w:themeTint="80"/>
                        </w:rPr>
                      </w:pPr>
                      <w:r w:rsidRPr="0075690A">
                        <w:rPr>
                          <w:b/>
                          <w:color w:val="7F7F7F" w:themeColor="text1" w:themeTint="80"/>
                        </w:rPr>
                        <w:t>Young adults</w:t>
                      </w:r>
                    </w:p>
                    <w:p w14:paraId="5F20FE01" w14:textId="77777777" w:rsidR="00CC50D4" w:rsidRPr="0075690A" w:rsidRDefault="00CC50D4" w:rsidP="00922926">
                      <w:pPr>
                        <w:spacing w:after="0"/>
                        <w:jc w:val="center"/>
                        <w:rPr>
                          <w:b/>
                          <w:color w:val="7F7F7F" w:themeColor="text1" w:themeTint="80"/>
                        </w:rPr>
                      </w:pPr>
                      <w:r w:rsidRPr="0075690A">
                        <w:rPr>
                          <w:b/>
                          <w:color w:val="7F7F7F" w:themeColor="text1" w:themeTint="80"/>
                        </w:rPr>
                        <w:t>18-40 y</w:t>
                      </w:r>
                    </w:p>
                    <w:p w14:paraId="0FBD5BDC" w14:textId="77777777" w:rsidR="00CC50D4" w:rsidRPr="0075690A" w:rsidRDefault="00CC50D4" w:rsidP="00922926">
                      <w:pPr>
                        <w:jc w:val="center"/>
                        <w:rPr>
                          <w:b/>
                          <w:color w:val="7F7F7F" w:themeColor="text1" w:themeTint="80"/>
                        </w:rPr>
                      </w:pPr>
                      <w:r w:rsidRPr="0075690A">
                        <w:rPr>
                          <w:b/>
                          <w:color w:val="7F7F7F" w:themeColor="text1" w:themeTint="80"/>
                        </w:rPr>
                        <w:t>n = 2360 (24%)</w:t>
                      </w:r>
                    </w:p>
                  </w:txbxContent>
                </v:textbox>
              </v:shape>
            </w:pict>
          </mc:Fallback>
        </mc:AlternateContent>
      </w:r>
    </w:p>
    <w:p w14:paraId="5C3918D0" w14:textId="77777777" w:rsidR="00922926" w:rsidRPr="0075690A" w:rsidRDefault="00922926" w:rsidP="00922926">
      <w:pPr>
        <w:rPr>
          <w:b/>
          <w:color w:val="7F7F7F" w:themeColor="text1" w:themeTint="80"/>
          <w:lang w:val="en-US"/>
        </w:rPr>
      </w:pPr>
    </w:p>
    <w:p w14:paraId="1579CCC4" w14:textId="77777777" w:rsidR="00922926" w:rsidRPr="0075690A" w:rsidRDefault="00922926" w:rsidP="00922926">
      <w:pPr>
        <w:rPr>
          <w:b/>
          <w:color w:val="7F7F7F" w:themeColor="text1" w:themeTint="80"/>
          <w:lang w:val="en-US"/>
        </w:rPr>
      </w:pPr>
    </w:p>
    <w:p w14:paraId="7CB12F93" w14:textId="77777777" w:rsidR="00922926" w:rsidRPr="0075690A" w:rsidRDefault="00922926" w:rsidP="00922926">
      <w:pPr>
        <w:rPr>
          <w:b/>
          <w:color w:val="7F7F7F" w:themeColor="text1" w:themeTint="80"/>
          <w:lang w:val="en-US"/>
        </w:rPr>
      </w:pPr>
      <w:r w:rsidRPr="0075690A">
        <w:rPr>
          <w:b/>
          <w:color w:val="7F7F7F" w:themeColor="text1" w:themeTint="80"/>
          <w:lang w:val="en-US"/>
        </w:rPr>
        <w:t>Figure 1: Flow chart of study cohort</w:t>
      </w:r>
    </w:p>
    <w:p w14:paraId="347B1955" w14:textId="77777777" w:rsidR="00922926" w:rsidRPr="00B47277" w:rsidRDefault="00922926" w:rsidP="00922926">
      <w:pPr>
        <w:spacing w:after="0"/>
        <w:rPr>
          <w:lang w:val="en-US"/>
        </w:rPr>
      </w:pPr>
      <w:r w:rsidRPr="00B47277">
        <w:rPr>
          <w:lang w:val="en-US"/>
        </w:rPr>
        <w:t>Note method part statistics:</w:t>
      </w:r>
    </w:p>
    <w:p w14:paraId="7187A053" w14:textId="77777777" w:rsidR="00922926" w:rsidRDefault="00922926" w:rsidP="00922926">
      <w:pPr>
        <w:spacing w:after="0"/>
        <w:rPr>
          <w:i/>
          <w:lang w:val="en-US"/>
        </w:rPr>
      </w:pPr>
      <w:r w:rsidRPr="00B47277">
        <w:rPr>
          <w:i/>
          <w:lang w:val="en-US"/>
        </w:rPr>
        <w:t>Chi² test for overall analysis with further testing. Multiple test correction with Bonferroni</w:t>
      </w:r>
      <w:r>
        <w:rPr>
          <w:i/>
          <w:lang w:val="en-US"/>
        </w:rPr>
        <w:t xml:space="preserve"> with cellwise residue analysis</w:t>
      </w:r>
      <w:r w:rsidRPr="00B47277">
        <w:rPr>
          <w:i/>
          <w:lang w:val="en-US"/>
        </w:rPr>
        <w:t xml:space="preserve">.  </w:t>
      </w:r>
    </w:p>
    <w:p w14:paraId="7B1E972B" w14:textId="77777777" w:rsidR="00DE453C" w:rsidRDefault="00DE453C" w:rsidP="00801A4E">
      <w:pPr>
        <w:tabs>
          <w:tab w:val="left" w:pos="1995"/>
        </w:tabs>
        <w:spacing w:line="480" w:lineRule="auto"/>
        <w:rPr>
          <w:sz w:val="24"/>
          <w:szCs w:val="24"/>
          <w:lang w:val="en-US"/>
        </w:rPr>
      </w:pPr>
    </w:p>
    <w:p w14:paraId="5F9A591C" w14:textId="77777777" w:rsidR="005F6B3A" w:rsidRPr="003A5B83" w:rsidRDefault="00DE453C" w:rsidP="00801A4E">
      <w:pPr>
        <w:tabs>
          <w:tab w:val="left" w:pos="1995"/>
        </w:tabs>
        <w:spacing w:line="480" w:lineRule="auto"/>
        <w:rPr>
          <w:sz w:val="24"/>
          <w:szCs w:val="24"/>
          <w:lang w:val="en-US"/>
        </w:rPr>
      </w:pPr>
      <w:r w:rsidRPr="00BE7BC3">
        <w:rPr>
          <w:noProof/>
          <w:color w:val="FF0000"/>
          <w:lang w:eastAsia="de-DE"/>
        </w:rPr>
        <w:drawing>
          <wp:anchor distT="0" distB="0" distL="114300" distR="114300" simplePos="0" relativeHeight="251637760" behindDoc="0" locked="0" layoutInCell="1" allowOverlap="1" wp14:anchorId="188D03ED" wp14:editId="74DC6340">
            <wp:simplePos x="0" y="0"/>
            <wp:positionH relativeFrom="column">
              <wp:posOffset>0</wp:posOffset>
            </wp:positionH>
            <wp:positionV relativeFrom="paragraph">
              <wp:posOffset>0</wp:posOffset>
            </wp:positionV>
            <wp:extent cx="4093926" cy="3306471"/>
            <wp:effectExtent l="0" t="0" r="1905" b="8255"/>
            <wp:wrapNone/>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5017" cy="3315429"/>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5F6B3A" w:rsidRPr="003A5B83" w:rsidSect="00922926">
      <w:pgSz w:w="11906" w:h="16838" w:code="9"/>
      <w:pgMar w:top="1418" w:right="1418" w:bottom="1134" w:left="1418" w:header="709" w:footer="709" w:gutter="0"/>
      <w:lnNumType w:countBy="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ölle, Sabine" w:date="2017-06-27T11:46:00Z" w:initials="DS">
    <w:p w14:paraId="4C4CD5E0" w14:textId="3469BD05" w:rsidR="00CC50D4" w:rsidRDefault="00CC50D4">
      <w:pPr>
        <w:pStyle w:val="Kommentartext"/>
      </w:pPr>
      <w:r>
        <w:rPr>
          <w:rStyle w:val="Kommentarzeichen"/>
        </w:rPr>
        <w:annotationRef/>
      </w:r>
      <w:r>
        <w:t>Autoren noch mal überprüfen.</w:t>
      </w:r>
    </w:p>
  </w:comment>
  <w:comment w:id="5" w:author="Stefanie Claus" w:date="2017-05-18T13:10:00Z" w:initials="SC">
    <w:p w14:paraId="656BA30A" w14:textId="167F1501" w:rsidR="00CC50D4" w:rsidRDefault="00CC50D4">
      <w:pPr>
        <w:pStyle w:val="Kommentartext"/>
      </w:pPr>
      <w:r>
        <w:rPr>
          <w:rStyle w:val="Kommentarzeichen"/>
        </w:rPr>
        <w:annotationRef/>
      </w:r>
      <w:r>
        <w:t>Weiß nicht, wer da noch alles supported wird?</w:t>
      </w:r>
    </w:p>
  </w:comment>
  <w:comment w:id="6" w:author="Stefanie Claus" w:date="2017-05-18T12:28:00Z" w:initials="SC">
    <w:p w14:paraId="2CBB5AF2" w14:textId="77777777" w:rsidR="00CC50D4" w:rsidRDefault="00CC50D4">
      <w:pPr>
        <w:pStyle w:val="Kommentartext"/>
      </w:pPr>
      <w:r>
        <w:rPr>
          <w:rStyle w:val="Kommentarzeichen"/>
        </w:rPr>
        <w:annotationRef/>
      </w:r>
      <w:r>
        <w:t>Ist erstmal nur zur Orientierung das FAAM Abstract, muss ich dann natürlich noch schreiben.</w:t>
      </w:r>
    </w:p>
  </w:comment>
  <w:comment w:id="9" w:author="Dölle, Sabine" w:date="2017-06-27T12:47:00Z" w:initials="DS">
    <w:p w14:paraId="61296EA0" w14:textId="5889BAF5" w:rsidR="00466822" w:rsidRDefault="00466822">
      <w:pPr>
        <w:pStyle w:val="Kommentartext"/>
      </w:pPr>
      <w:r>
        <w:rPr>
          <w:rStyle w:val="Kommentarzeichen"/>
        </w:rPr>
        <w:annotationRef/>
      </w:r>
      <w:r>
        <w:t>Evtl. Kommentar nur für uns</w:t>
      </w:r>
    </w:p>
  </w:comment>
  <w:comment w:id="11" w:author="Stefanie Claus" w:date="2017-06-13T11:46:00Z" w:initials="SC">
    <w:p w14:paraId="0AD7FC88" w14:textId="0E3D8A2D" w:rsidR="00CC50D4" w:rsidRDefault="00CC50D4">
      <w:pPr>
        <w:pStyle w:val="Kommentartext"/>
      </w:pPr>
      <w:r>
        <w:rPr>
          <w:rStyle w:val="Kommentarzeichen"/>
        </w:rPr>
        <w:annotationRef/>
      </w:r>
      <w:r>
        <w:t>In der Literatur beschreiben, dass Patienten mit Hypotension (oder unbekanntem Auslöser) höheres Risiko haben für biphasische Reaktionen. Hier auch?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4CD5E0" w15:done="0"/>
  <w15:commentEx w15:paraId="656BA30A" w15:done="0"/>
  <w15:commentEx w15:paraId="2CBB5AF2" w15:done="0"/>
  <w15:commentEx w15:paraId="61296EA0" w15:done="0"/>
  <w15:commentEx w15:paraId="0AD7FC8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ölle, Sabine">
    <w15:presenceInfo w15:providerId="None" w15:userId="Dölle, Sabine"/>
  </w15:person>
  <w15:person w15:author="Stefanie Claus">
    <w15:presenceInfo w15:providerId="None" w15:userId="Stefanie Cla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CD5"/>
    <w:rsid w:val="00000348"/>
    <w:rsid w:val="00020D56"/>
    <w:rsid w:val="00044FB9"/>
    <w:rsid w:val="000611A9"/>
    <w:rsid w:val="0009142E"/>
    <w:rsid w:val="00095D43"/>
    <w:rsid w:val="000D02E6"/>
    <w:rsid w:val="00111358"/>
    <w:rsid w:val="00127B4D"/>
    <w:rsid w:val="00145A5A"/>
    <w:rsid w:val="00182957"/>
    <w:rsid w:val="0019188E"/>
    <w:rsid w:val="001D1F82"/>
    <w:rsid w:val="001D4573"/>
    <w:rsid w:val="00293679"/>
    <w:rsid w:val="0029724B"/>
    <w:rsid w:val="002A39C7"/>
    <w:rsid w:val="002D3F99"/>
    <w:rsid w:val="00354FCC"/>
    <w:rsid w:val="00386E2C"/>
    <w:rsid w:val="003A5B83"/>
    <w:rsid w:val="003E3381"/>
    <w:rsid w:val="00406117"/>
    <w:rsid w:val="004349AE"/>
    <w:rsid w:val="00447414"/>
    <w:rsid w:val="00466822"/>
    <w:rsid w:val="00472999"/>
    <w:rsid w:val="004F7630"/>
    <w:rsid w:val="00505901"/>
    <w:rsid w:val="00517A1C"/>
    <w:rsid w:val="0052597B"/>
    <w:rsid w:val="00565FEE"/>
    <w:rsid w:val="00582E2D"/>
    <w:rsid w:val="00591D2A"/>
    <w:rsid w:val="005F6B3A"/>
    <w:rsid w:val="00635473"/>
    <w:rsid w:val="0064615C"/>
    <w:rsid w:val="006724E6"/>
    <w:rsid w:val="006975D2"/>
    <w:rsid w:val="006D2D63"/>
    <w:rsid w:val="006D373B"/>
    <w:rsid w:val="00712E57"/>
    <w:rsid w:val="007328AC"/>
    <w:rsid w:val="00745898"/>
    <w:rsid w:val="00747CA8"/>
    <w:rsid w:val="007709AF"/>
    <w:rsid w:val="00782A90"/>
    <w:rsid w:val="007856CB"/>
    <w:rsid w:val="00796744"/>
    <w:rsid w:val="007C37AA"/>
    <w:rsid w:val="00801A4E"/>
    <w:rsid w:val="008B440F"/>
    <w:rsid w:val="009075EE"/>
    <w:rsid w:val="00922926"/>
    <w:rsid w:val="00951906"/>
    <w:rsid w:val="009A624E"/>
    <w:rsid w:val="009B2234"/>
    <w:rsid w:val="009C7786"/>
    <w:rsid w:val="009E367B"/>
    <w:rsid w:val="009F7033"/>
    <w:rsid w:val="00A5317B"/>
    <w:rsid w:val="00A54017"/>
    <w:rsid w:val="00A57959"/>
    <w:rsid w:val="00A650E1"/>
    <w:rsid w:val="00A87C9C"/>
    <w:rsid w:val="00AC336F"/>
    <w:rsid w:val="00AF3FE8"/>
    <w:rsid w:val="00B03B8B"/>
    <w:rsid w:val="00B06BB3"/>
    <w:rsid w:val="00B44A45"/>
    <w:rsid w:val="00B47AD8"/>
    <w:rsid w:val="00B60815"/>
    <w:rsid w:val="00B87CA0"/>
    <w:rsid w:val="00B87DE8"/>
    <w:rsid w:val="00B94DC0"/>
    <w:rsid w:val="00B95341"/>
    <w:rsid w:val="00BB4A92"/>
    <w:rsid w:val="00BC15AD"/>
    <w:rsid w:val="00BC207B"/>
    <w:rsid w:val="00BC41B5"/>
    <w:rsid w:val="00BD7D92"/>
    <w:rsid w:val="00BE1B5F"/>
    <w:rsid w:val="00C14877"/>
    <w:rsid w:val="00C32EB0"/>
    <w:rsid w:val="00C36D75"/>
    <w:rsid w:val="00C50E79"/>
    <w:rsid w:val="00C579C0"/>
    <w:rsid w:val="00C91026"/>
    <w:rsid w:val="00CB1CF2"/>
    <w:rsid w:val="00CB27C7"/>
    <w:rsid w:val="00CC50D4"/>
    <w:rsid w:val="00CD126F"/>
    <w:rsid w:val="00CE4F13"/>
    <w:rsid w:val="00CF47AA"/>
    <w:rsid w:val="00DE0A2F"/>
    <w:rsid w:val="00DE0CD5"/>
    <w:rsid w:val="00DE453C"/>
    <w:rsid w:val="00E1396B"/>
    <w:rsid w:val="00E6337E"/>
    <w:rsid w:val="00E75FE6"/>
    <w:rsid w:val="00E76DF2"/>
    <w:rsid w:val="00E966BA"/>
    <w:rsid w:val="00EA5210"/>
    <w:rsid w:val="00EB4BB4"/>
    <w:rsid w:val="00EC7D27"/>
    <w:rsid w:val="00EE6A63"/>
    <w:rsid w:val="00F00EEF"/>
    <w:rsid w:val="00F34B0D"/>
    <w:rsid w:val="00F41B60"/>
    <w:rsid w:val="00F716B3"/>
    <w:rsid w:val="00F8391A"/>
    <w:rsid w:val="00F8601B"/>
    <w:rsid w:val="00F92B00"/>
    <w:rsid w:val="00FC4D59"/>
    <w:rsid w:val="00FF44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26C88"/>
  <w15:docId w15:val="{0D0F542B-EFCB-4579-BE7E-C49377B4F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E0CD5"/>
    <w:rPr>
      <w:color w:val="0000FF" w:themeColor="hyperlink"/>
      <w:u w:val="single"/>
    </w:rPr>
  </w:style>
  <w:style w:type="character" w:styleId="Zeilennummer">
    <w:name w:val="line number"/>
    <w:basedOn w:val="Absatz-Standardschriftart"/>
    <w:uiPriority w:val="99"/>
    <w:semiHidden/>
    <w:unhideWhenUsed/>
    <w:rsid w:val="00DE0CD5"/>
  </w:style>
  <w:style w:type="table" w:styleId="Tabellenraster">
    <w:name w:val="Table Grid"/>
    <w:basedOn w:val="NormaleTabelle"/>
    <w:uiPriority w:val="59"/>
    <w:rsid w:val="00DE4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796744"/>
    <w:rPr>
      <w:sz w:val="16"/>
      <w:szCs w:val="16"/>
    </w:rPr>
  </w:style>
  <w:style w:type="paragraph" w:styleId="Kommentartext">
    <w:name w:val="annotation text"/>
    <w:basedOn w:val="Standard"/>
    <w:link w:val="KommentartextZchn"/>
    <w:uiPriority w:val="99"/>
    <w:semiHidden/>
    <w:unhideWhenUsed/>
    <w:rsid w:val="0079674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96744"/>
    <w:rPr>
      <w:sz w:val="20"/>
      <w:szCs w:val="20"/>
    </w:rPr>
  </w:style>
  <w:style w:type="paragraph" w:styleId="Kommentarthema">
    <w:name w:val="annotation subject"/>
    <w:basedOn w:val="Kommentartext"/>
    <w:next w:val="Kommentartext"/>
    <w:link w:val="KommentarthemaZchn"/>
    <w:uiPriority w:val="99"/>
    <w:semiHidden/>
    <w:unhideWhenUsed/>
    <w:rsid w:val="00796744"/>
    <w:rPr>
      <w:b/>
      <w:bCs/>
    </w:rPr>
  </w:style>
  <w:style w:type="character" w:customStyle="1" w:styleId="KommentarthemaZchn">
    <w:name w:val="Kommentarthema Zchn"/>
    <w:basedOn w:val="KommentartextZchn"/>
    <w:link w:val="Kommentarthema"/>
    <w:uiPriority w:val="99"/>
    <w:semiHidden/>
    <w:rsid w:val="00796744"/>
    <w:rPr>
      <w:b/>
      <w:bCs/>
      <w:sz w:val="20"/>
      <w:szCs w:val="20"/>
    </w:rPr>
  </w:style>
  <w:style w:type="paragraph" w:styleId="Sprechblasentext">
    <w:name w:val="Balloon Text"/>
    <w:basedOn w:val="Standard"/>
    <w:link w:val="SprechblasentextZchn"/>
    <w:uiPriority w:val="99"/>
    <w:semiHidden/>
    <w:unhideWhenUsed/>
    <w:rsid w:val="0079674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967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aphylaxie.net" TargetMode="External"/><Relationship Id="rId3" Type="http://schemas.openxmlformats.org/officeDocument/2006/relationships/settings" Target="settings.xml"/><Relationship Id="rId7" Type="http://schemas.openxmlformats.org/officeDocument/2006/relationships/hyperlink" Target="http://www.anaphylaxie.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B0DE07-C1E4-41E9-944F-9B4F1F153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3972</Words>
  <Characters>25030</Characters>
  <Application>Microsoft Office Word</Application>
  <DocSecurity>0</DocSecurity>
  <Lines>208</Lines>
  <Paragraphs>57</Paragraphs>
  <ScaleCrop>false</ScaleCrop>
  <HeadingPairs>
    <vt:vector size="2" baseType="variant">
      <vt:variant>
        <vt:lpstr>Titel</vt:lpstr>
      </vt:variant>
      <vt:variant>
        <vt:i4>1</vt:i4>
      </vt:variant>
    </vt:vector>
  </HeadingPairs>
  <TitlesOfParts>
    <vt:vector size="1" baseType="lpstr">
      <vt:lpstr/>
    </vt:vector>
  </TitlesOfParts>
  <Company>Universitätsklinikum Leipzig AöR</Company>
  <LinksUpToDate>false</LinksUpToDate>
  <CharactersWithSpaces>28945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Claus, Stefanie</dc:creator>
  <cp:lastModifiedBy>Dölle, Sabine</cp:lastModifiedBy>
  <cp:revision>3</cp:revision>
  <dcterms:created xsi:type="dcterms:W3CDTF">2017-06-27T12:03:00Z</dcterms:created>
  <dcterms:modified xsi:type="dcterms:W3CDTF">2017-08-17T07:34:00Z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